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D0D2" w14:textId="78CAD59A" w:rsidR="00916D7C" w:rsidRPr="00470873" w:rsidDel="00211E5A" w:rsidRDefault="008A2D0A">
      <w:pPr>
        <w:rPr>
          <w:del w:id="0" w:author="Jennifer Mick" w:date="2019-02-28T11:59:00Z"/>
          <w:lang w:val="en-US"/>
        </w:rPr>
      </w:pPr>
      <w:del w:id="1" w:author="Jennifer Mick" w:date="2019-02-28T11:59:00Z">
        <w:r w:rsidRPr="008A2D0A" w:rsidDel="00211E5A">
          <w:rPr>
            <w:lang w:val="en-US"/>
          </w:rPr>
          <w:delText>[PLEASE NOTE: If you can't see the comments that will help you fill out the document, click or hover over the marked text. In Conformio, these comments are visible only when using the option Edit Online.]</w:delText>
        </w:r>
        <w:r w:rsidR="005D3EA0" w:rsidDel="00211E5A">
          <w:rPr>
            <w:lang w:val="en-US"/>
          </w:rPr>
          <w:delText xml:space="preserve"> </w:delText>
        </w:r>
      </w:del>
    </w:p>
    <w:p w14:paraId="462B12C2" w14:textId="18716F4E" w:rsidR="00916D7C" w:rsidRPr="00470873" w:rsidRDefault="00053A1A">
      <w:pPr>
        <w:rPr>
          <w:lang w:val="en-US"/>
        </w:rPr>
      </w:pPr>
      <w:del w:id="2" w:author="Jennifer Mick" w:date="2019-02-28T11:59:00Z">
        <w:r w:rsidDel="00211E5A">
          <w:rPr>
            <w:lang w:val="en-US"/>
          </w:rPr>
          <w:delText xml:space="preserve"> </w:delText>
        </w:r>
      </w:del>
    </w:p>
    <w:p w14:paraId="7D7B69B9" w14:textId="77777777" w:rsidR="00916D7C" w:rsidRPr="00470873" w:rsidRDefault="00916D7C">
      <w:pPr>
        <w:rPr>
          <w:lang w:val="en-US"/>
        </w:rPr>
      </w:pPr>
    </w:p>
    <w:p w14:paraId="0293E8D4" w14:textId="77777777" w:rsidR="00916D7C" w:rsidRPr="00470873" w:rsidRDefault="00916D7C">
      <w:pPr>
        <w:rPr>
          <w:lang w:val="en-US"/>
        </w:rPr>
      </w:pPr>
    </w:p>
    <w:p w14:paraId="7F57C1FD" w14:textId="77777777" w:rsidR="00916D7C" w:rsidRPr="00470873" w:rsidRDefault="00916D7C">
      <w:pPr>
        <w:rPr>
          <w:lang w:val="en-US"/>
        </w:rPr>
      </w:pPr>
    </w:p>
    <w:p w14:paraId="64B9F0DC" w14:textId="77777777" w:rsidR="00916D7C" w:rsidRDefault="00916D7C">
      <w:pPr>
        <w:rPr>
          <w:lang w:val="en-US"/>
        </w:rPr>
      </w:pPr>
    </w:p>
    <w:p w14:paraId="5504D5C0" w14:textId="0A7048D5" w:rsidR="00E83A83" w:rsidRPr="00470873" w:rsidRDefault="00211E5A" w:rsidP="00F4735C">
      <w:pPr>
        <w:jc w:val="center"/>
        <w:rPr>
          <w:lang w:val="en-US"/>
        </w:rPr>
      </w:pPr>
      <w:ins w:id="3" w:author="Jennifer Mick" w:date="2019-02-28T11:58:00Z">
        <w:r>
          <w:rPr>
            <w:noProof/>
          </w:rPr>
          <w:drawing>
            <wp:inline distT="0" distB="0" distL="0" distR="0" wp14:anchorId="35F4B0A5" wp14:editId="072981B0">
              <wp:extent cx="5455782" cy="126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pic:blipFill>
                    <pic:spPr bwMode="auto">
                      <a:xfrm>
                        <a:off x="0" y="0"/>
                        <a:ext cx="5455784" cy="1261562"/>
                      </a:xfrm>
                      <a:prstGeom prst="rect">
                        <a:avLst/>
                      </a:prstGeom>
                    </pic:spPr>
                  </pic:pic>
                </a:graphicData>
              </a:graphic>
            </wp:inline>
          </w:drawing>
        </w:r>
      </w:ins>
      <w:del w:id="4" w:author="Jennifer Mick" w:date="2019-02-28T11:58:00Z">
        <w:r w:rsidR="00F4735C" w:rsidDel="00211E5A">
          <w:rPr>
            <w:noProof/>
            <w:lang w:val="hr-HR" w:eastAsia="hr-HR"/>
          </w:rPr>
          <w:drawing>
            <wp:inline distT="0" distB="0" distL="0" distR="0" wp14:anchorId="6E3E3503" wp14:editId="10A6CEA7">
              <wp:extent cx="1781175" cy="666750"/>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zation_logo.jpg"/>
                      <pic:cNvPicPr/>
                    </pic:nvPicPr>
                    <pic:blipFill>
                      <a:blip r:embed="rId9">
                        <a:extLst>
                          <a:ext uri="{28A0092B-C50C-407E-A947-70E740481C1C}">
                            <a14:useLocalDpi xmlns:a14="http://schemas.microsoft.com/office/drawing/2010/main" val="0"/>
                          </a:ext>
                        </a:extLst>
                      </a:blip>
                      <a:stretch>
                        <a:fillRect/>
                      </a:stretch>
                    </pic:blipFill>
                    <pic:spPr>
                      <a:xfrm>
                        <a:off x="0" y="0"/>
                        <a:ext cx="1781175" cy="666750"/>
                      </a:xfrm>
                      <a:prstGeom prst="rect">
                        <a:avLst/>
                      </a:prstGeom>
                    </pic:spPr>
                  </pic:pic>
                </a:graphicData>
              </a:graphic>
            </wp:inline>
          </w:drawing>
        </w:r>
      </w:del>
    </w:p>
    <w:p w14:paraId="4C5A12B2" w14:textId="45CD6BE0" w:rsidR="00916D7C" w:rsidRPr="00470873" w:rsidRDefault="00E83A83" w:rsidP="00916D7C">
      <w:pPr>
        <w:jc w:val="center"/>
        <w:rPr>
          <w:lang w:val="en-US"/>
        </w:rPr>
      </w:pPr>
      <w:del w:id="5" w:author="Jennifer Mick" w:date="2019-02-28T11:58:00Z">
        <w:r w:rsidDel="00211E5A">
          <w:rPr>
            <w:lang w:val="en-US"/>
          </w:rPr>
          <w:fldChar w:fldCharType="begin"/>
        </w:r>
        <w:r w:rsidDel="00211E5A">
          <w:rPr>
            <w:lang w:val="en-US"/>
          </w:rPr>
          <w:delInstrText xml:space="preserve"> DOCPROPERTY  Organization_name  \* MERGEFORMAT </w:delInstrText>
        </w:r>
        <w:r w:rsidDel="00211E5A">
          <w:rPr>
            <w:lang w:val="en-US"/>
          </w:rPr>
          <w:fldChar w:fldCharType="separate"/>
        </w:r>
        <w:r w:rsidDel="00211E5A">
          <w:rPr>
            <w:lang w:val="en-US"/>
          </w:rPr>
          <w:delText>Organization name</w:delText>
        </w:r>
        <w:r w:rsidDel="00211E5A">
          <w:rPr>
            <w:lang w:val="en-US"/>
          </w:rPr>
          <w:fldChar w:fldCharType="end"/>
        </w:r>
        <w:r w:rsidR="00F4735C" w:rsidDel="00211E5A">
          <w:rPr>
            <w:lang w:val="en-US"/>
          </w:rPr>
          <w:delText xml:space="preserve"> *</w:delText>
        </w:r>
      </w:del>
      <w:ins w:id="6" w:author="Jennifer Mick" w:date="2019-02-28T11:58:00Z">
        <w:r w:rsidR="00211E5A">
          <w:rPr>
            <w:lang w:val="en-US"/>
          </w:rPr>
          <w:t>Inspired eLearning, LLC</w:t>
        </w:r>
      </w:ins>
    </w:p>
    <w:p w14:paraId="35736145" w14:textId="77777777" w:rsidR="00916D7C" w:rsidRPr="00470873" w:rsidRDefault="00916D7C" w:rsidP="00916D7C">
      <w:pPr>
        <w:jc w:val="center"/>
        <w:rPr>
          <w:lang w:val="en-US"/>
        </w:rPr>
      </w:pPr>
    </w:p>
    <w:p w14:paraId="26676A3C" w14:textId="77777777" w:rsidR="00916D7C" w:rsidRPr="00470873" w:rsidRDefault="00916D7C" w:rsidP="00916D7C">
      <w:pPr>
        <w:jc w:val="center"/>
        <w:rPr>
          <w:lang w:val="en-US"/>
        </w:rPr>
      </w:pPr>
    </w:p>
    <w:p w14:paraId="6863554A" w14:textId="77777777" w:rsidR="00916D7C" w:rsidRPr="00470873" w:rsidRDefault="00916D7C" w:rsidP="00916D7C">
      <w:pPr>
        <w:jc w:val="center"/>
        <w:rPr>
          <w:b/>
          <w:sz w:val="32"/>
          <w:szCs w:val="32"/>
          <w:lang w:val="en-US"/>
        </w:rPr>
      </w:pPr>
      <w:r w:rsidRPr="00470873">
        <w:rPr>
          <w:b/>
          <w:sz w:val="32"/>
          <w:lang w:val="en-US"/>
        </w:rPr>
        <w:t>ISMS SCOPE DOCUMENT</w:t>
      </w:r>
    </w:p>
    <w:p w14:paraId="45CBDB63" w14:textId="77777777" w:rsidR="00916D7C" w:rsidRPr="00470873" w:rsidRDefault="00916D7C" w:rsidP="00916D7C">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Change w:id="7" w:author="Jennifer Mick" w:date="2019-02-28T11:56:00Z">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PrChange>
      </w:tblPr>
      <w:tblGrid>
        <w:gridCol w:w="2352"/>
        <w:gridCol w:w="6720"/>
        <w:tblGridChange w:id="8">
          <w:tblGrid>
            <w:gridCol w:w="2352"/>
            <w:gridCol w:w="6720"/>
          </w:tblGrid>
        </w:tblGridChange>
      </w:tblGrid>
      <w:tr w:rsidR="00916D7C" w:rsidRPr="00470873" w:rsidDel="00F2489B" w14:paraId="1FF0465F" w14:textId="7583F928" w:rsidTr="00F2489B">
        <w:trPr>
          <w:del w:id="9" w:author="Jennifer Mick" w:date="2019-02-28T11:56:00Z"/>
        </w:trPr>
        <w:tc>
          <w:tcPr>
            <w:tcW w:w="2352" w:type="dxa"/>
            <w:tcPrChange w:id="10" w:author="Jennifer Mick" w:date="2019-02-28T11:56:00Z">
              <w:tcPr>
                <w:tcW w:w="2376" w:type="dxa"/>
              </w:tcPr>
            </w:tcPrChange>
          </w:tcPr>
          <w:p w14:paraId="38AC4732" w14:textId="408A9A79" w:rsidR="00916D7C" w:rsidRPr="00470873" w:rsidDel="00F2489B" w:rsidRDefault="00916D7C" w:rsidP="00916D7C">
            <w:pPr>
              <w:rPr>
                <w:del w:id="11" w:author="Jennifer Mick" w:date="2019-02-28T11:56:00Z"/>
                <w:lang w:val="en-US"/>
              </w:rPr>
            </w:pPr>
            <w:commentRangeStart w:id="12"/>
            <w:del w:id="13" w:author="Jennifer Mick" w:date="2019-02-28T11:56:00Z">
              <w:r w:rsidRPr="00470873" w:rsidDel="00F2489B">
                <w:rPr>
                  <w:lang w:val="en-US"/>
                </w:rPr>
                <w:delText>Code</w:delText>
              </w:r>
              <w:commentRangeEnd w:id="12"/>
              <w:r w:rsidRPr="00470873" w:rsidDel="00F2489B">
                <w:rPr>
                  <w:rStyle w:val="CommentReference"/>
                  <w:lang w:val="en-US"/>
                </w:rPr>
                <w:commentReference w:id="12"/>
              </w:r>
              <w:r w:rsidRPr="00470873" w:rsidDel="00F2489B">
                <w:rPr>
                  <w:lang w:val="en-US"/>
                </w:rPr>
                <w:delText>:</w:delText>
              </w:r>
            </w:del>
          </w:p>
        </w:tc>
        <w:tc>
          <w:tcPr>
            <w:tcW w:w="6720" w:type="dxa"/>
            <w:tcPrChange w:id="14" w:author="Jennifer Mick" w:date="2019-02-28T11:56:00Z">
              <w:tcPr>
                <w:tcW w:w="6912" w:type="dxa"/>
              </w:tcPr>
            </w:tcPrChange>
          </w:tcPr>
          <w:p w14:paraId="44342806" w14:textId="2054EFE5" w:rsidR="00916D7C" w:rsidRPr="00470873" w:rsidDel="00F2489B" w:rsidRDefault="00916D7C" w:rsidP="00916D7C">
            <w:pPr>
              <w:rPr>
                <w:del w:id="15" w:author="Jennifer Mick" w:date="2019-02-28T11:56:00Z"/>
                <w:lang w:val="en-US"/>
              </w:rPr>
            </w:pPr>
          </w:p>
        </w:tc>
      </w:tr>
      <w:tr w:rsidR="00916D7C" w:rsidRPr="00470873" w14:paraId="7DB2A73C" w14:textId="77777777" w:rsidTr="00F2489B">
        <w:tc>
          <w:tcPr>
            <w:tcW w:w="2352" w:type="dxa"/>
            <w:tcPrChange w:id="16" w:author="Jennifer Mick" w:date="2019-02-28T11:56:00Z">
              <w:tcPr>
                <w:tcW w:w="2376" w:type="dxa"/>
              </w:tcPr>
            </w:tcPrChange>
          </w:tcPr>
          <w:p w14:paraId="5FC87C55" w14:textId="77777777" w:rsidR="00916D7C" w:rsidRPr="00470873" w:rsidRDefault="00916D7C" w:rsidP="00916D7C">
            <w:pPr>
              <w:rPr>
                <w:lang w:val="en-US"/>
              </w:rPr>
            </w:pPr>
            <w:r w:rsidRPr="00470873">
              <w:rPr>
                <w:lang w:val="en-US"/>
              </w:rPr>
              <w:t>Version:</w:t>
            </w:r>
          </w:p>
        </w:tc>
        <w:tc>
          <w:tcPr>
            <w:tcW w:w="6720" w:type="dxa"/>
            <w:tcPrChange w:id="17" w:author="Jennifer Mick" w:date="2019-02-28T11:56:00Z">
              <w:tcPr>
                <w:tcW w:w="6912" w:type="dxa"/>
              </w:tcPr>
            </w:tcPrChange>
          </w:tcPr>
          <w:p w14:paraId="2956B035" w14:textId="2A71F473" w:rsidR="00916D7C" w:rsidRPr="00470873" w:rsidRDefault="00F2489B" w:rsidP="00916D7C">
            <w:pPr>
              <w:rPr>
                <w:lang w:val="en-US"/>
              </w:rPr>
            </w:pPr>
            <w:ins w:id="18" w:author="Jennifer Mick" w:date="2019-02-28T11:56:00Z">
              <w:r>
                <w:rPr>
                  <w:lang w:val="en-US"/>
                </w:rPr>
                <w:t>0.2</w:t>
              </w:r>
            </w:ins>
          </w:p>
        </w:tc>
      </w:tr>
      <w:tr w:rsidR="00916D7C" w:rsidRPr="00470873" w14:paraId="57A17D35" w14:textId="77777777" w:rsidTr="00F2489B">
        <w:tc>
          <w:tcPr>
            <w:tcW w:w="2352" w:type="dxa"/>
            <w:tcPrChange w:id="19" w:author="Jennifer Mick" w:date="2019-02-28T11:56:00Z">
              <w:tcPr>
                <w:tcW w:w="2376" w:type="dxa"/>
              </w:tcPr>
            </w:tcPrChange>
          </w:tcPr>
          <w:p w14:paraId="49C69BA9" w14:textId="77777777" w:rsidR="00916D7C" w:rsidRPr="00470873" w:rsidRDefault="00916D7C" w:rsidP="00916D7C">
            <w:pPr>
              <w:rPr>
                <w:lang w:val="en-US"/>
              </w:rPr>
            </w:pPr>
            <w:r w:rsidRPr="00470873">
              <w:rPr>
                <w:lang w:val="en-US"/>
              </w:rPr>
              <w:t>Date of version:</w:t>
            </w:r>
          </w:p>
        </w:tc>
        <w:tc>
          <w:tcPr>
            <w:tcW w:w="6720" w:type="dxa"/>
            <w:tcPrChange w:id="20" w:author="Jennifer Mick" w:date="2019-02-28T11:56:00Z">
              <w:tcPr>
                <w:tcW w:w="6912" w:type="dxa"/>
              </w:tcPr>
            </w:tcPrChange>
          </w:tcPr>
          <w:p w14:paraId="634E8DC4" w14:textId="392B7524" w:rsidR="00916D7C" w:rsidRPr="00470873" w:rsidRDefault="00F2489B" w:rsidP="00916D7C">
            <w:pPr>
              <w:rPr>
                <w:lang w:val="en-US"/>
              </w:rPr>
            </w:pPr>
            <w:ins w:id="21" w:author="Jennifer Mick" w:date="2019-02-28T11:56:00Z">
              <w:r>
                <w:rPr>
                  <w:lang w:val="en-US"/>
                </w:rPr>
                <w:t>02/28/2019</w:t>
              </w:r>
            </w:ins>
          </w:p>
        </w:tc>
      </w:tr>
      <w:tr w:rsidR="00916D7C" w:rsidRPr="00470873" w14:paraId="1BE8BC08" w14:textId="77777777" w:rsidTr="00F2489B">
        <w:tc>
          <w:tcPr>
            <w:tcW w:w="2352" w:type="dxa"/>
            <w:tcPrChange w:id="22" w:author="Jennifer Mick" w:date="2019-02-28T11:56:00Z">
              <w:tcPr>
                <w:tcW w:w="2376" w:type="dxa"/>
              </w:tcPr>
            </w:tcPrChange>
          </w:tcPr>
          <w:p w14:paraId="694D2E65" w14:textId="77777777" w:rsidR="00916D7C" w:rsidRPr="00470873" w:rsidRDefault="00916D7C" w:rsidP="00916D7C">
            <w:pPr>
              <w:rPr>
                <w:lang w:val="en-US"/>
              </w:rPr>
            </w:pPr>
            <w:r w:rsidRPr="00470873">
              <w:rPr>
                <w:lang w:val="en-US"/>
              </w:rPr>
              <w:t>Created by:</w:t>
            </w:r>
          </w:p>
        </w:tc>
        <w:tc>
          <w:tcPr>
            <w:tcW w:w="6720" w:type="dxa"/>
            <w:tcPrChange w:id="23" w:author="Jennifer Mick" w:date="2019-02-28T11:56:00Z">
              <w:tcPr>
                <w:tcW w:w="6912" w:type="dxa"/>
              </w:tcPr>
            </w:tcPrChange>
          </w:tcPr>
          <w:p w14:paraId="50F9D838" w14:textId="7EBAB0EF" w:rsidR="00916D7C" w:rsidRPr="00470873" w:rsidRDefault="00F2489B" w:rsidP="00916D7C">
            <w:pPr>
              <w:rPr>
                <w:lang w:val="en-US"/>
              </w:rPr>
            </w:pPr>
            <w:ins w:id="24" w:author="Jennifer Mick" w:date="2019-02-28T11:56:00Z">
              <w:r>
                <w:rPr>
                  <w:lang w:val="en-US"/>
                </w:rPr>
                <w:t>Jennifer Mick</w:t>
              </w:r>
            </w:ins>
          </w:p>
        </w:tc>
      </w:tr>
      <w:tr w:rsidR="00916D7C" w:rsidRPr="00470873" w14:paraId="0E0AF256" w14:textId="77777777" w:rsidTr="00F2489B">
        <w:tc>
          <w:tcPr>
            <w:tcW w:w="2352" w:type="dxa"/>
            <w:tcPrChange w:id="25" w:author="Jennifer Mick" w:date="2019-02-28T11:56:00Z">
              <w:tcPr>
                <w:tcW w:w="2376" w:type="dxa"/>
              </w:tcPr>
            </w:tcPrChange>
          </w:tcPr>
          <w:p w14:paraId="4A8230A9" w14:textId="77777777" w:rsidR="00916D7C" w:rsidRPr="00470873" w:rsidRDefault="00916D7C" w:rsidP="00916D7C">
            <w:pPr>
              <w:rPr>
                <w:lang w:val="en-US"/>
              </w:rPr>
            </w:pPr>
            <w:r w:rsidRPr="00470873">
              <w:rPr>
                <w:lang w:val="en-US"/>
              </w:rPr>
              <w:t>Approved by:</w:t>
            </w:r>
          </w:p>
        </w:tc>
        <w:tc>
          <w:tcPr>
            <w:tcW w:w="6720" w:type="dxa"/>
            <w:tcPrChange w:id="26" w:author="Jennifer Mick" w:date="2019-02-28T11:56:00Z">
              <w:tcPr>
                <w:tcW w:w="6912" w:type="dxa"/>
              </w:tcPr>
            </w:tcPrChange>
          </w:tcPr>
          <w:p w14:paraId="7F918E3F" w14:textId="77777777" w:rsidR="00916D7C" w:rsidRPr="00470873" w:rsidRDefault="00916D7C" w:rsidP="00916D7C">
            <w:pPr>
              <w:rPr>
                <w:lang w:val="en-US"/>
              </w:rPr>
            </w:pPr>
          </w:p>
        </w:tc>
      </w:tr>
      <w:tr w:rsidR="00916D7C" w:rsidRPr="00470873" w14:paraId="70DD62A9" w14:textId="77777777" w:rsidTr="00F2489B">
        <w:tc>
          <w:tcPr>
            <w:tcW w:w="2352" w:type="dxa"/>
            <w:tcPrChange w:id="27" w:author="Jennifer Mick" w:date="2019-02-28T11:56:00Z">
              <w:tcPr>
                <w:tcW w:w="2376" w:type="dxa"/>
              </w:tcPr>
            </w:tcPrChange>
          </w:tcPr>
          <w:p w14:paraId="54FF9300" w14:textId="77777777" w:rsidR="00916D7C" w:rsidRPr="00470873" w:rsidRDefault="00916D7C" w:rsidP="00916D7C">
            <w:pPr>
              <w:rPr>
                <w:lang w:val="en-US"/>
              </w:rPr>
            </w:pPr>
            <w:r w:rsidRPr="00470873">
              <w:rPr>
                <w:lang w:val="en-US"/>
              </w:rPr>
              <w:t>Confidentiality level:</w:t>
            </w:r>
          </w:p>
        </w:tc>
        <w:tc>
          <w:tcPr>
            <w:tcW w:w="6720" w:type="dxa"/>
            <w:tcPrChange w:id="28" w:author="Jennifer Mick" w:date="2019-02-28T11:56:00Z">
              <w:tcPr>
                <w:tcW w:w="6912" w:type="dxa"/>
              </w:tcPr>
            </w:tcPrChange>
          </w:tcPr>
          <w:p w14:paraId="6BB744F5" w14:textId="09AE3C73" w:rsidR="00916D7C" w:rsidRPr="00470873" w:rsidRDefault="00F2489B" w:rsidP="00916D7C">
            <w:pPr>
              <w:rPr>
                <w:lang w:val="en-US"/>
              </w:rPr>
            </w:pPr>
            <w:ins w:id="29" w:author="Jennifer Mick" w:date="2019-02-28T11:56:00Z">
              <w:r>
                <w:rPr>
                  <w:lang w:val="en-US"/>
                </w:rPr>
                <w:t>Confidential</w:t>
              </w:r>
            </w:ins>
          </w:p>
        </w:tc>
      </w:tr>
    </w:tbl>
    <w:p w14:paraId="781EF0BE" w14:textId="77777777" w:rsidR="00916D7C" w:rsidRPr="00470873" w:rsidRDefault="00916D7C" w:rsidP="00916D7C">
      <w:pPr>
        <w:rPr>
          <w:lang w:val="en-US"/>
        </w:rPr>
      </w:pPr>
    </w:p>
    <w:p w14:paraId="560692E5" w14:textId="77777777" w:rsidR="00916D7C" w:rsidRPr="00470873" w:rsidRDefault="00916D7C" w:rsidP="00916D7C">
      <w:pPr>
        <w:rPr>
          <w:lang w:val="en-US"/>
        </w:rPr>
      </w:pPr>
    </w:p>
    <w:p w14:paraId="553E4E5B" w14:textId="77777777" w:rsidR="00916D7C" w:rsidRPr="00470873" w:rsidRDefault="00916D7C" w:rsidP="00916D7C">
      <w:pPr>
        <w:rPr>
          <w:b/>
          <w:sz w:val="28"/>
          <w:szCs w:val="28"/>
          <w:lang w:val="en-US"/>
        </w:rPr>
      </w:pPr>
      <w:r w:rsidRPr="00470873">
        <w:rPr>
          <w:lang w:val="en-US"/>
        </w:rPr>
        <w:br w:type="page"/>
      </w:r>
      <w:r w:rsidRPr="00470873">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9"/>
        <w:gridCol w:w="988"/>
        <w:gridCol w:w="1539"/>
        <w:gridCol w:w="5156"/>
      </w:tblGrid>
      <w:tr w:rsidR="00916D7C" w:rsidRPr="00470873" w14:paraId="21595AC9" w14:textId="77777777" w:rsidTr="00916D7C">
        <w:tc>
          <w:tcPr>
            <w:tcW w:w="1384" w:type="dxa"/>
          </w:tcPr>
          <w:p w14:paraId="5250D9DD" w14:textId="77777777" w:rsidR="00916D7C" w:rsidRPr="00470873" w:rsidRDefault="00916D7C" w:rsidP="00916D7C">
            <w:pPr>
              <w:rPr>
                <w:b/>
                <w:lang w:val="en-US"/>
              </w:rPr>
            </w:pPr>
            <w:r w:rsidRPr="00470873">
              <w:rPr>
                <w:b/>
                <w:lang w:val="en-US"/>
              </w:rPr>
              <w:t>Date</w:t>
            </w:r>
          </w:p>
        </w:tc>
        <w:tc>
          <w:tcPr>
            <w:tcW w:w="992" w:type="dxa"/>
          </w:tcPr>
          <w:p w14:paraId="02C2E734" w14:textId="77777777" w:rsidR="00916D7C" w:rsidRPr="00470873" w:rsidRDefault="00916D7C" w:rsidP="00916D7C">
            <w:pPr>
              <w:rPr>
                <w:b/>
                <w:lang w:val="en-US"/>
              </w:rPr>
            </w:pPr>
            <w:r w:rsidRPr="00470873">
              <w:rPr>
                <w:b/>
                <w:lang w:val="en-US"/>
              </w:rPr>
              <w:t>Version</w:t>
            </w:r>
          </w:p>
        </w:tc>
        <w:tc>
          <w:tcPr>
            <w:tcW w:w="1560" w:type="dxa"/>
          </w:tcPr>
          <w:p w14:paraId="0A2C694C" w14:textId="77777777" w:rsidR="00916D7C" w:rsidRPr="00470873" w:rsidRDefault="00916D7C" w:rsidP="00916D7C">
            <w:pPr>
              <w:rPr>
                <w:b/>
                <w:lang w:val="en-US"/>
              </w:rPr>
            </w:pPr>
            <w:r w:rsidRPr="00470873">
              <w:rPr>
                <w:b/>
                <w:lang w:val="en-US"/>
              </w:rPr>
              <w:t>Created by</w:t>
            </w:r>
          </w:p>
        </w:tc>
        <w:tc>
          <w:tcPr>
            <w:tcW w:w="5352" w:type="dxa"/>
          </w:tcPr>
          <w:p w14:paraId="64D02CF3" w14:textId="77777777" w:rsidR="00916D7C" w:rsidRPr="00470873" w:rsidRDefault="00916D7C" w:rsidP="00916D7C">
            <w:pPr>
              <w:rPr>
                <w:b/>
                <w:lang w:val="en-US"/>
              </w:rPr>
            </w:pPr>
            <w:r w:rsidRPr="00470873">
              <w:rPr>
                <w:b/>
                <w:lang w:val="en-US"/>
              </w:rPr>
              <w:t>Description of change</w:t>
            </w:r>
          </w:p>
        </w:tc>
      </w:tr>
      <w:tr w:rsidR="00916D7C" w:rsidRPr="00470873" w14:paraId="4B68B43C" w14:textId="77777777" w:rsidTr="00916D7C">
        <w:tc>
          <w:tcPr>
            <w:tcW w:w="1384" w:type="dxa"/>
          </w:tcPr>
          <w:p w14:paraId="7BFC8684" w14:textId="7D6305F9" w:rsidR="00916D7C" w:rsidRPr="00C13174" w:rsidRDefault="00C13174" w:rsidP="00916D7C">
            <w:pPr>
              <w:rPr>
                <w:i/>
                <w:lang w:val="en-US"/>
                <w:rPrChange w:id="30" w:author="Jennifer Mick" w:date="2019-02-28T11:53:00Z">
                  <w:rPr>
                    <w:lang w:val="en-US"/>
                  </w:rPr>
                </w:rPrChange>
              </w:rPr>
            </w:pPr>
            <w:ins w:id="31" w:author="Jennifer Mick" w:date="2019-02-28T11:53:00Z">
              <w:r w:rsidRPr="00C13174">
                <w:rPr>
                  <w:i/>
                  <w:lang w:val="en-US"/>
                  <w:rPrChange w:id="32" w:author="Jennifer Mick" w:date="2019-02-28T11:53:00Z">
                    <w:rPr>
                      <w:lang w:val="en-US"/>
                    </w:rPr>
                  </w:rPrChange>
                </w:rPr>
                <w:t>{</w:t>
              </w:r>
              <w:proofErr w:type="spellStart"/>
              <w:r w:rsidRPr="00C13174">
                <w:rPr>
                  <w:i/>
                  <w:lang w:val="en-US"/>
                  <w:rPrChange w:id="33" w:author="Jennifer Mick" w:date="2019-02-28T11:53:00Z">
                    <w:rPr>
                      <w:lang w:val="en-US"/>
                    </w:rPr>
                  </w:rPrChange>
                </w:rPr>
                <w:t>unk</w:t>
              </w:r>
              <w:proofErr w:type="spellEnd"/>
              <w:r w:rsidRPr="00C13174">
                <w:rPr>
                  <w:i/>
                  <w:lang w:val="en-US"/>
                  <w:rPrChange w:id="34" w:author="Jennifer Mick" w:date="2019-02-28T11:53:00Z">
                    <w:rPr>
                      <w:lang w:val="en-US"/>
                    </w:rPr>
                  </w:rPrChange>
                </w:rPr>
                <w:t>}</w:t>
              </w:r>
            </w:ins>
            <w:del w:id="35" w:author="Jennifer Mick" w:date="2019-02-28T11:53:00Z">
              <w:r w:rsidR="003219A1" w:rsidRPr="00C13174" w:rsidDel="00C13174">
                <w:rPr>
                  <w:i/>
                  <w:lang w:val="en-US"/>
                  <w:rPrChange w:id="36" w:author="Jennifer Mick" w:date="2019-02-28T11:53:00Z">
                    <w:rPr>
                      <w:lang w:val="en-US"/>
                    </w:rPr>
                  </w:rPrChange>
                </w:rPr>
                <w:delText>YYYY-MM-DD</w:delText>
              </w:r>
            </w:del>
          </w:p>
        </w:tc>
        <w:tc>
          <w:tcPr>
            <w:tcW w:w="992" w:type="dxa"/>
          </w:tcPr>
          <w:p w14:paraId="21C16A52" w14:textId="77777777" w:rsidR="00916D7C" w:rsidRPr="00470873" w:rsidRDefault="00916D7C" w:rsidP="00916D7C">
            <w:pPr>
              <w:rPr>
                <w:lang w:val="en-US"/>
              </w:rPr>
            </w:pPr>
            <w:r w:rsidRPr="00470873">
              <w:rPr>
                <w:lang w:val="en-US"/>
              </w:rPr>
              <w:t>0.1</w:t>
            </w:r>
          </w:p>
        </w:tc>
        <w:tc>
          <w:tcPr>
            <w:tcW w:w="1560" w:type="dxa"/>
          </w:tcPr>
          <w:p w14:paraId="141882B7" w14:textId="551507A6" w:rsidR="00916D7C" w:rsidRPr="00470873" w:rsidRDefault="00916D7C" w:rsidP="00916D7C">
            <w:pPr>
              <w:rPr>
                <w:lang w:val="en-US"/>
              </w:rPr>
            </w:pPr>
            <w:proofErr w:type="spellStart"/>
            <w:r w:rsidRPr="00470873">
              <w:rPr>
                <w:lang w:val="en-US"/>
              </w:rPr>
              <w:t>Dejan</w:t>
            </w:r>
            <w:proofErr w:type="spellEnd"/>
            <w:r w:rsidRPr="00470873">
              <w:rPr>
                <w:lang w:val="en-US"/>
              </w:rPr>
              <w:t xml:space="preserve"> </w:t>
            </w:r>
            <w:proofErr w:type="spellStart"/>
            <w:r w:rsidRPr="00470873">
              <w:rPr>
                <w:lang w:val="en-US"/>
              </w:rPr>
              <w:t>Kosutic</w:t>
            </w:r>
            <w:proofErr w:type="spellEnd"/>
            <w:ins w:id="37" w:author="Jennifer Mick" w:date="2019-02-28T12:00:00Z">
              <w:r w:rsidR="00211E5A">
                <w:rPr>
                  <w:lang w:val="en-US"/>
                </w:rPr>
                <w:t xml:space="preserve"> (</w:t>
              </w:r>
              <w:proofErr w:type="spellStart"/>
              <w:r w:rsidR="00211E5A">
                <w:rPr>
                  <w:lang w:val="en-US"/>
                </w:rPr>
                <w:t>Advisera</w:t>
              </w:r>
              <w:proofErr w:type="spellEnd"/>
              <w:r w:rsidR="00211E5A">
                <w:rPr>
                  <w:lang w:val="en-US"/>
                </w:rPr>
                <w:t>)</w:t>
              </w:r>
            </w:ins>
          </w:p>
        </w:tc>
        <w:tc>
          <w:tcPr>
            <w:tcW w:w="5352" w:type="dxa"/>
          </w:tcPr>
          <w:p w14:paraId="0B5B5F6E" w14:textId="77777777" w:rsidR="00916D7C" w:rsidRPr="00470873" w:rsidRDefault="00916D7C" w:rsidP="00916D7C">
            <w:pPr>
              <w:rPr>
                <w:lang w:val="en-US"/>
              </w:rPr>
            </w:pPr>
            <w:r w:rsidRPr="00470873">
              <w:rPr>
                <w:lang w:val="en-US"/>
              </w:rPr>
              <w:t>Basic document outline</w:t>
            </w:r>
          </w:p>
        </w:tc>
      </w:tr>
      <w:tr w:rsidR="00916D7C" w:rsidRPr="00470873" w14:paraId="1209AC73" w14:textId="77777777" w:rsidTr="00916D7C">
        <w:tc>
          <w:tcPr>
            <w:tcW w:w="1384" w:type="dxa"/>
          </w:tcPr>
          <w:p w14:paraId="0AD74142" w14:textId="6C4D3CC6" w:rsidR="00916D7C" w:rsidRPr="00470873" w:rsidRDefault="00C13174" w:rsidP="00916D7C">
            <w:pPr>
              <w:rPr>
                <w:lang w:val="en-US"/>
              </w:rPr>
            </w:pPr>
            <w:ins w:id="38" w:author="Jennifer Mick" w:date="2019-02-28T11:53:00Z">
              <w:r>
                <w:rPr>
                  <w:lang w:val="en-US"/>
                </w:rPr>
                <w:t>02/28/20</w:t>
              </w:r>
            </w:ins>
            <w:ins w:id="39" w:author="Jennifer Mick" w:date="2019-02-28T11:54:00Z">
              <w:r>
                <w:rPr>
                  <w:lang w:val="en-US"/>
                </w:rPr>
                <w:t>19</w:t>
              </w:r>
            </w:ins>
          </w:p>
        </w:tc>
        <w:tc>
          <w:tcPr>
            <w:tcW w:w="992" w:type="dxa"/>
          </w:tcPr>
          <w:p w14:paraId="7EEF442F" w14:textId="4D74D03C" w:rsidR="00916D7C" w:rsidRPr="00470873" w:rsidRDefault="00C13174" w:rsidP="00916D7C">
            <w:pPr>
              <w:rPr>
                <w:lang w:val="en-US"/>
              </w:rPr>
            </w:pPr>
            <w:ins w:id="40" w:author="Jennifer Mick" w:date="2019-02-28T11:54:00Z">
              <w:r>
                <w:rPr>
                  <w:lang w:val="en-US"/>
                </w:rPr>
                <w:t>0.2</w:t>
              </w:r>
            </w:ins>
          </w:p>
        </w:tc>
        <w:tc>
          <w:tcPr>
            <w:tcW w:w="1560" w:type="dxa"/>
          </w:tcPr>
          <w:p w14:paraId="3C17BCA8" w14:textId="28031FE6" w:rsidR="00916D7C" w:rsidRPr="00470873" w:rsidRDefault="00C13174" w:rsidP="00916D7C">
            <w:pPr>
              <w:rPr>
                <w:lang w:val="en-US"/>
              </w:rPr>
            </w:pPr>
            <w:ins w:id="41" w:author="Jennifer Mick" w:date="2019-02-28T11:54:00Z">
              <w:r>
                <w:rPr>
                  <w:lang w:val="en-US"/>
                </w:rPr>
                <w:t>Jennifer Mick</w:t>
              </w:r>
            </w:ins>
          </w:p>
        </w:tc>
        <w:tc>
          <w:tcPr>
            <w:tcW w:w="5352" w:type="dxa"/>
          </w:tcPr>
          <w:p w14:paraId="75AD3CFD" w14:textId="02FE11C2" w:rsidR="00916D7C" w:rsidRPr="00470873" w:rsidRDefault="00C13174" w:rsidP="00916D7C">
            <w:pPr>
              <w:rPr>
                <w:lang w:val="en-US"/>
              </w:rPr>
            </w:pPr>
            <w:ins w:id="42" w:author="Jennifer Mick" w:date="2019-02-28T11:54:00Z">
              <w:r>
                <w:rPr>
                  <w:lang w:val="en-US"/>
                </w:rPr>
                <w:t>Document outline updated for IeL specific needs. Track changes turned on prior to beginning changes.</w:t>
              </w:r>
            </w:ins>
          </w:p>
        </w:tc>
      </w:tr>
      <w:tr w:rsidR="00916D7C" w:rsidRPr="00470873" w14:paraId="6886D1A8" w14:textId="77777777" w:rsidTr="00916D7C">
        <w:tc>
          <w:tcPr>
            <w:tcW w:w="1384" w:type="dxa"/>
          </w:tcPr>
          <w:p w14:paraId="1829790B" w14:textId="77777777" w:rsidR="00916D7C" w:rsidRPr="00470873" w:rsidRDefault="00916D7C" w:rsidP="00916D7C">
            <w:pPr>
              <w:rPr>
                <w:lang w:val="en-US"/>
              </w:rPr>
            </w:pPr>
          </w:p>
        </w:tc>
        <w:tc>
          <w:tcPr>
            <w:tcW w:w="992" w:type="dxa"/>
          </w:tcPr>
          <w:p w14:paraId="0A15567E" w14:textId="77777777" w:rsidR="00916D7C" w:rsidRPr="00470873" w:rsidRDefault="00916D7C" w:rsidP="00916D7C">
            <w:pPr>
              <w:rPr>
                <w:lang w:val="en-US"/>
              </w:rPr>
            </w:pPr>
          </w:p>
        </w:tc>
        <w:tc>
          <w:tcPr>
            <w:tcW w:w="1560" w:type="dxa"/>
          </w:tcPr>
          <w:p w14:paraId="6FA3DBCA" w14:textId="77777777" w:rsidR="00916D7C" w:rsidRPr="00470873" w:rsidRDefault="00916D7C" w:rsidP="00916D7C">
            <w:pPr>
              <w:rPr>
                <w:lang w:val="en-US"/>
              </w:rPr>
            </w:pPr>
          </w:p>
        </w:tc>
        <w:tc>
          <w:tcPr>
            <w:tcW w:w="5352" w:type="dxa"/>
          </w:tcPr>
          <w:p w14:paraId="7C33C12D" w14:textId="77777777" w:rsidR="00916D7C" w:rsidRPr="00470873" w:rsidRDefault="00916D7C" w:rsidP="00916D7C">
            <w:pPr>
              <w:rPr>
                <w:lang w:val="en-US"/>
              </w:rPr>
            </w:pPr>
          </w:p>
        </w:tc>
      </w:tr>
      <w:tr w:rsidR="00916D7C" w:rsidRPr="00470873" w14:paraId="642D1A42" w14:textId="77777777" w:rsidTr="00916D7C">
        <w:tc>
          <w:tcPr>
            <w:tcW w:w="1384" w:type="dxa"/>
          </w:tcPr>
          <w:p w14:paraId="1726130B" w14:textId="77777777" w:rsidR="00916D7C" w:rsidRPr="00470873" w:rsidRDefault="00916D7C" w:rsidP="00916D7C">
            <w:pPr>
              <w:rPr>
                <w:lang w:val="en-US"/>
              </w:rPr>
            </w:pPr>
          </w:p>
        </w:tc>
        <w:tc>
          <w:tcPr>
            <w:tcW w:w="992" w:type="dxa"/>
          </w:tcPr>
          <w:p w14:paraId="2AB54DE3" w14:textId="77777777" w:rsidR="00916D7C" w:rsidRPr="00470873" w:rsidRDefault="00916D7C" w:rsidP="00916D7C">
            <w:pPr>
              <w:rPr>
                <w:lang w:val="en-US"/>
              </w:rPr>
            </w:pPr>
          </w:p>
        </w:tc>
        <w:tc>
          <w:tcPr>
            <w:tcW w:w="1560" w:type="dxa"/>
          </w:tcPr>
          <w:p w14:paraId="0879BC7C" w14:textId="77777777" w:rsidR="00916D7C" w:rsidRPr="00470873" w:rsidRDefault="00916D7C" w:rsidP="00916D7C">
            <w:pPr>
              <w:rPr>
                <w:lang w:val="en-US"/>
              </w:rPr>
            </w:pPr>
          </w:p>
        </w:tc>
        <w:tc>
          <w:tcPr>
            <w:tcW w:w="5352" w:type="dxa"/>
          </w:tcPr>
          <w:p w14:paraId="41408B4F" w14:textId="77777777" w:rsidR="00916D7C" w:rsidRPr="00470873" w:rsidRDefault="00916D7C" w:rsidP="00916D7C">
            <w:pPr>
              <w:rPr>
                <w:lang w:val="en-US"/>
              </w:rPr>
            </w:pPr>
          </w:p>
        </w:tc>
      </w:tr>
      <w:tr w:rsidR="00916D7C" w:rsidRPr="00470873" w14:paraId="52741655" w14:textId="77777777" w:rsidTr="00916D7C">
        <w:tc>
          <w:tcPr>
            <w:tcW w:w="1384" w:type="dxa"/>
          </w:tcPr>
          <w:p w14:paraId="31553789" w14:textId="77777777" w:rsidR="00916D7C" w:rsidRPr="00470873" w:rsidRDefault="00916D7C" w:rsidP="00916D7C">
            <w:pPr>
              <w:rPr>
                <w:lang w:val="en-US"/>
              </w:rPr>
            </w:pPr>
          </w:p>
        </w:tc>
        <w:tc>
          <w:tcPr>
            <w:tcW w:w="992" w:type="dxa"/>
          </w:tcPr>
          <w:p w14:paraId="2D404947" w14:textId="77777777" w:rsidR="00916D7C" w:rsidRPr="00470873" w:rsidRDefault="00916D7C" w:rsidP="00916D7C">
            <w:pPr>
              <w:rPr>
                <w:lang w:val="en-US"/>
              </w:rPr>
            </w:pPr>
          </w:p>
        </w:tc>
        <w:tc>
          <w:tcPr>
            <w:tcW w:w="1560" w:type="dxa"/>
          </w:tcPr>
          <w:p w14:paraId="1647FFB6" w14:textId="77777777" w:rsidR="00916D7C" w:rsidRPr="00470873" w:rsidRDefault="00916D7C" w:rsidP="00916D7C">
            <w:pPr>
              <w:rPr>
                <w:lang w:val="en-US"/>
              </w:rPr>
            </w:pPr>
          </w:p>
        </w:tc>
        <w:tc>
          <w:tcPr>
            <w:tcW w:w="5352" w:type="dxa"/>
          </w:tcPr>
          <w:p w14:paraId="6329B791" w14:textId="77777777" w:rsidR="00916D7C" w:rsidRPr="00470873" w:rsidRDefault="00916D7C" w:rsidP="00916D7C">
            <w:pPr>
              <w:rPr>
                <w:lang w:val="en-US"/>
              </w:rPr>
            </w:pPr>
          </w:p>
        </w:tc>
      </w:tr>
      <w:tr w:rsidR="00916D7C" w:rsidRPr="00470873" w14:paraId="3A450AB2" w14:textId="77777777" w:rsidTr="00916D7C">
        <w:tc>
          <w:tcPr>
            <w:tcW w:w="1384" w:type="dxa"/>
          </w:tcPr>
          <w:p w14:paraId="4A89A0DB" w14:textId="77777777" w:rsidR="00916D7C" w:rsidRPr="00470873" w:rsidRDefault="00916D7C" w:rsidP="00916D7C">
            <w:pPr>
              <w:rPr>
                <w:lang w:val="en-US"/>
              </w:rPr>
            </w:pPr>
          </w:p>
        </w:tc>
        <w:tc>
          <w:tcPr>
            <w:tcW w:w="992" w:type="dxa"/>
          </w:tcPr>
          <w:p w14:paraId="1CECD391" w14:textId="77777777" w:rsidR="00916D7C" w:rsidRPr="00470873" w:rsidRDefault="00916D7C" w:rsidP="00916D7C">
            <w:pPr>
              <w:rPr>
                <w:lang w:val="en-US"/>
              </w:rPr>
            </w:pPr>
          </w:p>
        </w:tc>
        <w:tc>
          <w:tcPr>
            <w:tcW w:w="1560" w:type="dxa"/>
          </w:tcPr>
          <w:p w14:paraId="447D2BA1" w14:textId="77777777" w:rsidR="00916D7C" w:rsidRPr="00470873" w:rsidRDefault="00916D7C" w:rsidP="00916D7C">
            <w:pPr>
              <w:rPr>
                <w:lang w:val="en-US"/>
              </w:rPr>
            </w:pPr>
          </w:p>
        </w:tc>
        <w:tc>
          <w:tcPr>
            <w:tcW w:w="5352" w:type="dxa"/>
          </w:tcPr>
          <w:p w14:paraId="10FFA40C" w14:textId="77777777" w:rsidR="00916D7C" w:rsidRPr="00470873" w:rsidRDefault="00916D7C" w:rsidP="00916D7C">
            <w:pPr>
              <w:rPr>
                <w:lang w:val="en-US"/>
              </w:rPr>
            </w:pPr>
          </w:p>
        </w:tc>
      </w:tr>
      <w:tr w:rsidR="00916D7C" w:rsidRPr="00470873" w14:paraId="5A98AE8A" w14:textId="77777777" w:rsidTr="00916D7C">
        <w:tc>
          <w:tcPr>
            <w:tcW w:w="1384" w:type="dxa"/>
          </w:tcPr>
          <w:p w14:paraId="05B81A32" w14:textId="77777777" w:rsidR="00916D7C" w:rsidRPr="00470873" w:rsidRDefault="00916D7C" w:rsidP="00916D7C">
            <w:pPr>
              <w:rPr>
                <w:lang w:val="en-US"/>
              </w:rPr>
            </w:pPr>
          </w:p>
        </w:tc>
        <w:tc>
          <w:tcPr>
            <w:tcW w:w="992" w:type="dxa"/>
          </w:tcPr>
          <w:p w14:paraId="02D1A73E" w14:textId="77777777" w:rsidR="00916D7C" w:rsidRPr="00470873" w:rsidRDefault="00916D7C" w:rsidP="00916D7C">
            <w:pPr>
              <w:rPr>
                <w:lang w:val="en-US"/>
              </w:rPr>
            </w:pPr>
          </w:p>
        </w:tc>
        <w:tc>
          <w:tcPr>
            <w:tcW w:w="1560" w:type="dxa"/>
          </w:tcPr>
          <w:p w14:paraId="4009960B" w14:textId="77777777" w:rsidR="00916D7C" w:rsidRPr="00470873" w:rsidRDefault="00916D7C" w:rsidP="00916D7C">
            <w:pPr>
              <w:rPr>
                <w:lang w:val="en-US"/>
              </w:rPr>
            </w:pPr>
          </w:p>
        </w:tc>
        <w:tc>
          <w:tcPr>
            <w:tcW w:w="5352" w:type="dxa"/>
          </w:tcPr>
          <w:p w14:paraId="4ACDF765" w14:textId="77777777" w:rsidR="00916D7C" w:rsidRPr="00470873" w:rsidRDefault="00916D7C" w:rsidP="00916D7C">
            <w:pPr>
              <w:rPr>
                <w:lang w:val="en-US"/>
              </w:rPr>
            </w:pPr>
          </w:p>
        </w:tc>
      </w:tr>
    </w:tbl>
    <w:p w14:paraId="2E6CBD99" w14:textId="77777777" w:rsidR="00916D7C" w:rsidRPr="00470873" w:rsidRDefault="00916D7C" w:rsidP="00916D7C">
      <w:pPr>
        <w:rPr>
          <w:lang w:val="en-US"/>
        </w:rPr>
      </w:pPr>
    </w:p>
    <w:p w14:paraId="1CB26BC7" w14:textId="77777777" w:rsidR="00916D7C" w:rsidRPr="00470873" w:rsidRDefault="00916D7C" w:rsidP="00916D7C">
      <w:pPr>
        <w:rPr>
          <w:lang w:val="en-US"/>
        </w:rPr>
      </w:pPr>
    </w:p>
    <w:p w14:paraId="03DD78EE" w14:textId="77777777" w:rsidR="00916D7C" w:rsidRPr="00470873" w:rsidRDefault="00916D7C" w:rsidP="00916D7C">
      <w:pPr>
        <w:rPr>
          <w:b/>
          <w:sz w:val="28"/>
          <w:szCs w:val="28"/>
          <w:lang w:val="en-US"/>
        </w:rPr>
      </w:pPr>
      <w:r w:rsidRPr="00470873">
        <w:rPr>
          <w:b/>
          <w:sz w:val="28"/>
          <w:lang w:val="en-US"/>
        </w:rPr>
        <w:t>Table of contents</w:t>
      </w:r>
    </w:p>
    <w:p w14:paraId="65C76B8B" w14:textId="3F5F2828" w:rsidR="009E63D7" w:rsidRDefault="005942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470873">
        <w:rPr>
          <w:lang w:val="en-US"/>
        </w:rPr>
        <w:fldChar w:fldCharType="begin"/>
      </w:r>
      <w:r w:rsidR="009F25BF" w:rsidRPr="00470873">
        <w:rPr>
          <w:lang w:val="en-US"/>
        </w:rPr>
        <w:instrText xml:space="preserve"> TOC \o "1-3" \h \z \u </w:instrText>
      </w:r>
      <w:r w:rsidRPr="00470873">
        <w:rPr>
          <w:lang w:val="en-US"/>
        </w:rPr>
        <w:fldChar w:fldCharType="separate"/>
      </w:r>
      <w:hyperlink w:anchor="_Toc415648235" w:history="1">
        <w:r w:rsidR="009E63D7" w:rsidRPr="003413AE">
          <w:rPr>
            <w:rStyle w:val="Hyperlink"/>
            <w:noProof/>
            <w:lang w:val="en-US"/>
          </w:rPr>
          <w:t>1.</w:t>
        </w:r>
        <w:r w:rsidR="009E63D7">
          <w:rPr>
            <w:rFonts w:asciiTheme="minorHAnsi" w:eastAsiaTheme="minorEastAsia" w:hAnsiTheme="minorHAnsi" w:cstheme="minorBidi"/>
            <w:b w:val="0"/>
            <w:bCs w:val="0"/>
            <w:caps w:val="0"/>
            <w:noProof/>
            <w:sz w:val="22"/>
            <w:szCs w:val="22"/>
            <w:lang w:val="hr-HR" w:eastAsia="hr-HR"/>
          </w:rPr>
          <w:tab/>
        </w:r>
        <w:r w:rsidR="009E63D7" w:rsidRPr="003413AE">
          <w:rPr>
            <w:rStyle w:val="Hyperlink"/>
            <w:noProof/>
            <w:lang w:val="en-US"/>
          </w:rPr>
          <w:t>Purpose, scope and users</w:t>
        </w:r>
        <w:r w:rsidR="009E63D7">
          <w:rPr>
            <w:noProof/>
            <w:webHidden/>
          </w:rPr>
          <w:tab/>
        </w:r>
        <w:r w:rsidR="009E63D7">
          <w:rPr>
            <w:noProof/>
            <w:webHidden/>
          </w:rPr>
          <w:fldChar w:fldCharType="begin"/>
        </w:r>
        <w:r w:rsidR="009E63D7">
          <w:rPr>
            <w:noProof/>
            <w:webHidden/>
          </w:rPr>
          <w:instrText xml:space="preserve"> PAGEREF _Toc415648235 \h </w:instrText>
        </w:r>
        <w:r w:rsidR="009E63D7">
          <w:rPr>
            <w:noProof/>
            <w:webHidden/>
          </w:rPr>
        </w:r>
        <w:r w:rsidR="009E63D7">
          <w:rPr>
            <w:noProof/>
            <w:webHidden/>
          </w:rPr>
          <w:fldChar w:fldCharType="separate"/>
        </w:r>
        <w:r w:rsidR="00285FC2">
          <w:rPr>
            <w:noProof/>
            <w:webHidden/>
          </w:rPr>
          <w:t>3</w:t>
        </w:r>
        <w:r w:rsidR="009E63D7">
          <w:rPr>
            <w:noProof/>
            <w:webHidden/>
          </w:rPr>
          <w:fldChar w:fldCharType="end"/>
        </w:r>
      </w:hyperlink>
    </w:p>
    <w:p w14:paraId="2E7592BB" w14:textId="0A639D32" w:rsidR="009E63D7" w:rsidRDefault="00E5240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8236" w:history="1">
        <w:r w:rsidR="009E63D7" w:rsidRPr="003413AE">
          <w:rPr>
            <w:rStyle w:val="Hyperlink"/>
            <w:noProof/>
            <w:lang w:val="en-US"/>
          </w:rPr>
          <w:t>2.</w:t>
        </w:r>
        <w:r w:rsidR="009E63D7">
          <w:rPr>
            <w:rFonts w:asciiTheme="minorHAnsi" w:eastAsiaTheme="minorEastAsia" w:hAnsiTheme="minorHAnsi" w:cstheme="minorBidi"/>
            <w:b w:val="0"/>
            <w:bCs w:val="0"/>
            <w:caps w:val="0"/>
            <w:noProof/>
            <w:sz w:val="22"/>
            <w:szCs w:val="22"/>
            <w:lang w:val="hr-HR" w:eastAsia="hr-HR"/>
          </w:rPr>
          <w:tab/>
        </w:r>
        <w:r w:rsidR="009E63D7" w:rsidRPr="003413AE">
          <w:rPr>
            <w:rStyle w:val="Hyperlink"/>
            <w:noProof/>
            <w:lang w:val="en-US"/>
          </w:rPr>
          <w:t>Reference documents</w:t>
        </w:r>
        <w:r w:rsidR="009E63D7">
          <w:rPr>
            <w:noProof/>
            <w:webHidden/>
          </w:rPr>
          <w:tab/>
        </w:r>
        <w:r w:rsidR="009E63D7">
          <w:rPr>
            <w:noProof/>
            <w:webHidden/>
          </w:rPr>
          <w:fldChar w:fldCharType="begin"/>
        </w:r>
        <w:r w:rsidR="009E63D7">
          <w:rPr>
            <w:noProof/>
            <w:webHidden/>
          </w:rPr>
          <w:instrText xml:space="preserve"> PAGEREF _Toc415648236 \h </w:instrText>
        </w:r>
        <w:r w:rsidR="009E63D7">
          <w:rPr>
            <w:noProof/>
            <w:webHidden/>
          </w:rPr>
        </w:r>
        <w:r w:rsidR="009E63D7">
          <w:rPr>
            <w:noProof/>
            <w:webHidden/>
          </w:rPr>
          <w:fldChar w:fldCharType="separate"/>
        </w:r>
        <w:r w:rsidR="00285FC2">
          <w:rPr>
            <w:noProof/>
            <w:webHidden/>
          </w:rPr>
          <w:t>3</w:t>
        </w:r>
        <w:r w:rsidR="009E63D7">
          <w:rPr>
            <w:noProof/>
            <w:webHidden/>
          </w:rPr>
          <w:fldChar w:fldCharType="end"/>
        </w:r>
      </w:hyperlink>
    </w:p>
    <w:p w14:paraId="6F8AE49A" w14:textId="477310A7" w:rsidR="009E63D7" w:rsidRDefault="00E5240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8237" w:history="1">
        <w:r w:rsidR="009E63D7" w:rsidRPr="003413AE">
          <w:rPr>
            <w:rStyle w:val="Hyperlink"/>
            <w:noProof/>
            <w:lang w:val="en-US"/>
          </w:rPr>
          <w:t>3.</w:t>
        </w:r>
        <w:r w:rsidR="009E63D7">
          <w:rPr>
            <w:rFonts w:asciiTheme="minorHAnsi" w:eastAsiaTheme="minorEastAsia" w:hAnsiTheme="minorHAnsi" w:cstheme="minorBidi"/>
            <w:b w:val="0"/>
            <w:bCs w:val="0"/>
            <w:caps w:val="0"/>
            <w:noProof/>
            <w:sz w:val="22"/>
            <w:szCs w:val="22"/>
            <w:lang w:val="hr-HR" w:eastAsia="hr-HR"/>
          </w:rPr>
          <w:tab/>
        </w:r>
        <w:r w:rsidR="009E63D7" w:rsidRPr="003413AE">
          <w:rPr>
            <w:rStyle w:val="Hyperlink"/>
            <w:noProof/>
            <w:lang w:val="en-US"/>
          </w:rPr>
          <w:t>Definition of ISMS scope</w:t>
        </w:r>
        <w:r w:rsidR="009E63D7">
          <w:rPr>
            <w:noProof/>
            <w:webHidden/>
          </w:rPr>
          <w:tab/>
        </w:r>
        <w:r w:rsidR="009E63D7">
          <w:rPr>
            <w:noProof/>
            <w:webHidden/>
          </w:rPr>
          <w:fldChar w:fldCharType="begin"/>
        </w:r>
        <w:r w:rsidR="009E63D7">
          <w:rPr>
            <w:noProof/>
            <w:webHidden/>
          </w:rPr>
          <w:instrText xml:space="preserve"> PAGEREF _Toc415648237 \h </w:instrText>
        </w:r>
        <w:r w:rsidR="009E63D7">
          <w:rPr>
            <w:noProof/>
            <w:webHidden/>
          </w:rPr>
        </w:r>
        <w:r w:rsidR="009E63D7">
          <w:rPr>
            <w:noProof/>
            <w:webHidden/>
          </w:rPr>
          <w:fldChar w:fldCharType="separate"/>
        </w:r>
        <w:r w:rsidR="00285FC2">
          <w:rPr>
            <w:noProof/>
            <w:webHidden/>
          </w:rPr>
          <w:t>3</w:t>
        </w:r>
        <w:r w:rsidR="009E63D7">
          <w:rPr>
            <w:noProof/>
            <w:webHidden/>
          </w:rPr>
          <w:fldChar w:fldCharType="end"/>
        </w:r>
      </w:hyperlink>
    </w:p>
    <w:p w14:paraId="3E70CB87" w14:textId="16387B26" w:rsidR="009E63D7" w:rsidRDefault="00E5240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8238" w:history="1">
        <w:r w:rsidR="009E63D7" w:rsidRPr="003413AE">
          <w:rPr>
            <w:rStyle w:val="Hyperlink"/>
            <w:noProof/>
            <w:lang w:val="en-US"/>
          </w:rPr>
          <w:t>3.1.</w:t>
        </w:r>
        <w:r w:rsidR="009E63D7">
          <w:rPr>
            <w:rFonts w:asciiTheme="minorHAnsi" w:eastAsiaTheme="minorEastAsia" w:hAnsiTheme="minorHAnsi" w:cstheme="minorBidi"/>
            <w:smallCaps w:val="0"/>
            <w:noProof/>
            <w:sz w:val="22"/>
            <w:szCs w:val="22"/>
            <w:lang w:val="hr-HR" w:eastAsia="hr-HR"/>
          </w:rPr>
          <w:tab/>
        </w:r>
        <w:r w:rsidR="009E63D7" w:rsidRPr="003413AE">
          <w:rPr>
            <w:rStyle w:val="Hyperlink"/>
            <w:noProof/>
            <w:lang w:val="en-US"/>
          </w:rPr>
          <w:t>Processes and services</w:t>
        </w:r>
        <w:r w:rsidR="009E63D7">
          <w:rPr>
            <w:noProof/>
            <w:webHidden/>
          </w:rPr>
          <w:tab/>
        </w:r>
        <w:r w:rsidR="009E63D7">
          <w:rPr>
            <w:noProof/>
            <w:webHidden/>
          </w:rPr>
          <w:fldChar w:fldCharType="begin"/>
        </w:r>
        <w:r w:rsidR="009E63D7">
          <w:rPr>
            <w:noProof/>
            <w:webHidden/>
          </w:rPr>
          <w:instrText xml:space="preserve"> PAGEREF _Toc415648238 \h </w:instrText>
        </w:r>
        <w:r w:rsidR="009E63D7">
          <w:rPr>
            <w:noProof/>
            <w:webHidden/>
          </w:rPr>
        </w:r>
        <w:r w:rsidR="009E63D7">
          <w:rPr>
            <w:noProof/>
            <w:webHidden/>
          </w:rPr>
          <w:fldChar w:fldCharType="separate"/>
        </w:r>
        <w:r w:rsidR="00285FC2">
          <w:rPr>
            <w:noProof/>
            <w:webHidden/>
          </w:rPr>
          <w:t>3</w:t>
        </w:r>
        <w:r w:rsidR="009E63D7">
          <w:rPr>
            <w:noProof/>
            <w:webHidden/>
          </w:rPr>
          <w:fldChar w:fldCharType="end"/>
        </w:r>
      </w:hyperlink>
    </w:p>
    <w:p w14:paraId="083CBCF5" w14:textId="15A40310" w:rsidR="009E63D7" w:rsidRDefault="00E5240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8239" w:history="1">
        <w:r w:rsidR="009E63D7" w:rsidRPr="003413AE">
          <w:rPr>
            <w:rStyle w:val="Hyperlink"/>
            <w:noProof/>
            <w:lang w:val="en-US"/>
          </w:rPr>
          <w:t>3.2.</w:t>
        </w:r>
        <w:r w:rsidR="009E63D7">
          <w:rPr>
            <w:rFonts w:asciiTheme="minorHAnsi" w:eastAsiaTheme="minorEastAsia" w:hAnsiTheme="minorHAnsi" w:cstheme="minorBidi"/>
            <w:smallCaps w:val="0"/>
            <w:noProof/>
            <w:sz w:val="22"/>
            <w:szCs w:val="22"/>
            <w:lang w:val="hr-HR" w:eastAsia="hr-HR"/>
          </w:rPr>
          <w:tab/>
        </w:r>
        <w:r w:rsidR="009E63D7" w:rsidRPr="003413AE">
          <w:rPr>
            <w:rStyle w:val="Hyperlink"/>
            <w:noProof/>
            <w:lang w:val="en-US"/>
          </w:rPr>
          <w:t>Organizational units</w:t>
        </w:r>
        <w:r w:rsidR="009E63D7">
          <w:rPr>
            <w:noProof/>
            <w:webHidden/>
          </w:rPr>
          <w:tab/>
        </w:r>
        <w:r w:rsidR="009E63D7">
          <w:rPr>
            <w:noProof/>
            <w:webHidden/>
          </w:rPr>
          <w:fldChar w:fldCharType="begin"/>
        </w:r>
        <w:r w:rsidR="009E63D7">
          <w:rPr>
            <w:noProof/>
            <w:webHidden/>
          </w:rPr>
          <w:instrText xml:space="preserve"> PAGEREF _Toc415648239 \h </w:instrText>
        </w:r>
        <w:r w:rsidR="009E63D7">
          <w:rPr>
            <w:noProof/>
            <w:webHidden/>
          </w:rPr>
        </w:r>
        <w:r w:rsidR="009E63D7">
          <w:rPr>
            <w:noProof/>
            <w:webHidden/>
          </w:rPr>
          <w:fldChar w:fldCharType="separate"/>
        </w:r>
        <w:r w:rsidR="00285FC2">
          <w:rPr>
            <w:noProof/>
            <w:webHidden/>
          </w:rPr>
          <w:t>3</w:t>
        </w:r>
        <w:r w:rsidR="009E63D7">
          <w:rPr>
            <w:noProof/>
            <w:webHidden/>
          </w:rPr>
          <w:fldChar w:fldCharType="end"/>
        </w:r>
      </w:hyperlink>
    </w:p>
    <w:p w14:paraId="1D29BE59" w14:textId="02270BF1" w:rsidR="009E63D7" w:rsidRDefault="00E5240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8240" w:history="1">
        <w:r w:rsidR="009E63D7" w:rsidRPr="003413AE">
          <w:rPr>
            <w:rStyle w:val="Hyperlink"/>
            <w:noProof/>
            <w:lang w:val="en-US"/>
          </w:rPr>
          <w:t>3.3.</w:t>
        </w:r>
        <w:r w:rsidR="009E63D7">
          <w:rPr>
            <w:rFonts w:asciiTheme="minorHAnsi" w:eastAsiaTheme="minorEastAsia" w:hAnsiTheme="minorHAnsi" w:cstheme="minorBidi"/>
            <w:smallCaps w:val="0"/>
            <w:noProof/>
            <w:sz w:val="22"/>
            <w:szCs w:val="22"/>
            <w:lang w:val="hr-HR" w:eastAsia="hr-HR"/>
          </w:rPr>
          <w:tab/>
        </w:r>
        <w:r w:rsidR="009E63D7" w:rsidRPr="003413AE">
          <w:rPr>
            <w:rStyle w:val="Hyperlink"/>
            <w:noProof/>
            <w:lang w:val="en-US"/>
          </w:rPr>
          <w:t>Locations</w:t>
        </w:r>
        <w:r w:rsidR="009E63D7">
          <w:rPr>
            <w:noProof/>
            <w:webHidden/>
          </w:rPr>
          <w:tab/>
        </w:r>
        <w:r w:rsidR="009E63D7">
          <w:rPr>
            <w:noProof/>
            <w:webHidden/>
          </w:rPr>
          <w:fldChar w:fldCharType="begin"/>
        </w:r>
        <w:r w:rsidR="009E63D7">
          <w:rPr>
            <w:noProof/>
            <w:webHidden/>
          </w:rPr>
          <w:instrText xml:space="preserve"> PAGEREF _Toc415648240 \h </w:instrText>
        </w:r>
        <w:r w:rsidR="009E63D7">
          <w:rPr>
            <w:noProof/>
            <w:webHidden/>
          </w:rPr>
        </w:r>
        <w:r w:rsidR="009E63D7">
          <w:rPr>
            <w:noProof/>
            <w:webHidden/>
          </w:rPr>
          <w:fldChar w:fldCharType="separate"/>
        </w:r>
        <w:r w:rsidR="00285FC2">
          <w:rPr>
            <w:noProof/>
            <w:webHidden/>
          </w:rPr>
          <w:t>3</w:t>
        </w:r>
        <w:r w:rsidR="009E63D7">
          <w:rPr>
            <w:noProof/>
            <w:webHidden/>
          </w:rPr>
          <w:fldChar w:fldCharType="end"/>
        </w:r>
      </w:hyperlink>
    </w:p>
    <w:p w14:paraId="657830C6" w14:textId="732C1300" w:rsidR="009E63D7" w:rsidRDefault="00E5240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8241" w:history="1">
        <w:r w:rsidR="009E63D7" w:rsidRPr="003413AE">
          <w:rPr>
            <w:rStyle w:val="Hyperlink"/>
            <w:noProof/>
            <w:lang w:val="en-US"/>
          </w:rPr>
          <w:t>3.4.</w:t>
        </w:r>
        <w:r w:rsidR="009E63D7">
          <w:rPr>
            <w:rFonts w:asciiTheme="minorHAnsi" w:eastAsiaTheme="minorEastAsia" w:hAnsiTheme="minorHAnsi" w:cstheme="minorBidi"/>
            <w:smallCaps w:val="0"/>
            <w:noProof/>
            <w:sz w:val="22"/>
            <w:szCs w:val="22"/>
            <w:lang w:val="hr-HR" w:eastAsia="hr-HR"/>
          </w:rPr>
          <w:tab/>
        </w:r>
        <w:r w:rsidR="009E63D7" w:rsidRPr="003413AE">
          <w:rPr>
            <w:rStyle w:val="Hyperlink"/>
            <w:noProof/>
            <w:lang w:val="en-US"/>
          </w:rPr>
          <w:t>Networks and IT infrastructure</w:t>
        </w:r>
        <w:r w:rsidR="009E63D7">
          <w:rPr>
            <w:noProof/>
            <w:webHidden/>
          </w:rPr>
          <w:tab/>
        </w:r>
        <w:r w:rsidR="009E63D7">
          <w:rPr>
            <w:noProof/>
            <w:webHidden/>
          </w:rPr>
          <w:fldChar w:fldCharType="begin"/>
        </w:r>
        <w:r w:rsidR="009E63D7">
          <w:rPr>
            <w:noProof/>
            <w:webHidden/>
          </w:rPr>
          <w:instrText xml:space="preserve"> PAGEREF _Toc415648241 \h </w:instrText>
        </w:r>
        <w:r w:rsidR="009E63D7">
          <w:rPr>
            <w:noProof/>
            <w:webHidden/>
          </w:rPr>
        </w:r>
        <w:r w:rsidR="009E63D7">
          <w:rPr>
            <w:noProof/>
            <w:webHidden/>
          </w:rPr>
          <w:fldChar w:fldCharType="separate"/>
        </w:r>
        <w:r w:rsidR="00285FC2">
          <w:rPr>
            <w:noProof/>
            <w:webHidden/>
          </w:rPr>
          <w:t>3</w:t>
        </w:r>
        <w:r w:rsidR="009E63D7">
          <w:rPr>
            <w:noProof/>
            <w:webHidden/>
          </w:rPr>
          <w:fldChar w:fldCharType="end"/>
        </w:r>
      </w:hyperlink>
    </w:p>
    <w:p w14:paraId="4EF410F8" w14:textId="7EEBA49A" w:rsidR="009E63D7" w:rsidRDefault="00E52401">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8242" w:history="1">
        <w:r w:rsidR="009E63D7" w:rsidRPr="003413AE">
          <w:rPr>
            <w:rStyle w:val="Hyperlink"/>
            <w:noProof/>
            <w:lang w:val="en-US"/>
          </w:rPr>
          <w:t>3.5.</w:t>
        </w:r>
        <w:r w:rsidR="009E63D7">
          <w:rPr>
            <w:rFonts w:asciiTheme="minorHAnsi" w:eastAsiaTheme="minorEastAsia" w:hAnsiTheme="minorHAnsi" w:cstheme="minorBidi"/>
            <w:smallCaps w:val="0"/>
            <w:noProof/>
            <w:sz w:val="22"/>
            <w:szCs w:val="22"/>
            <w:lang w:val="hr-HR" w:eastAsia="hr-HR"/>
          </w:rPr>
          <w:tab/>
        </w:r>
        <w:r w:rsidR="009E63D7" w:rsidRPr="003413AE">
          <w:rPr>
            <w:rStyle w:val="Hyperlink"/>
            <w:noProof/>
            <w:lang w:val="en-US"/>
          </w:rPr>
          <w:t>Exclusions from the scope</w:t>
        </w:r>
        <w:r w:rsidR="009E63D7">
          <w:rPr>
            <w:noProof/>
            <w:webHidden/>
          </w:rPr>
          <w:tab/>
        </w:r>
        <w:r w:rsidR="009E63D7">
          <w:rPr>
            <w:noProof/>
            <w:webHidden/>
          </w:rPr>
          <w:fldChar w:fldCharType="begin"/>
        </w:r>
        <w:r w:rsidR="009E63D7">
          <w:rPr>
            <w:noProof/>
            <w:webHidden/>
          </w:rPr>
          <w:instrText xml:space="preserve"> PAGEREF _Toc415648242 \h </w:instrText>
        </w:r>
        <w:r w:rsidR="009E63D7">
          <w:rPr>
            <w:noProof/>
            <w:webHidden/>
          </w:rPr>
        </w:r>
        <w:r w:rsidR="009E63D7">
          <w:rPr>
            <w:noProof/>
            <w:webHidden/>
          </w:rPr>
          <w:fldChar w:fldCharType="separate"/>
        </w:r>
        <w:r w:rsidR="00285FC2">
          <w:rPr>
            <w:noProof/>
            <w:webHidden/>
          </w:rPr>
          <w:t>3</w:t>
        </w:r>
        <w:r w:rsidR="009E63D7">
          <w:rPr>
            <w:noProof/>
            <w:webHidden/>
          </w:rPr>
          <w:fldChar w:fldCharType="end"/>
        </w:r>
      </w:hyperlink>
    </w:p>
    <w:p w14:paraId="043BC94C" w14:textId="4E967C08" w:rsidR="009E63D7" w:rsidRDefault="00E5240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8243" w:history="1">
        <w:r w:rsidR="009E63D7" w:rsidRPr="003413AE">
          <w:rPr>
            <w:rStyle w:val="Hyperlink"/>
            <w:noProof/>
            <w:lang w:val="en-US"/>
          </w:rPr>
          <w:t>4.</w:t>
        </w:r>
        <w:r w:rsidR="009E63D7">
          <w:rPr>
            <w:rFonts w:asciiTheme="minorHAnsi" w:eastAsiaTheme="minorEastAsia" w:hAnsiTheme="minorHAnsi" w:cstheme="minorBidi"/>
            <w:b w:val="0"/>
            <w:bCs w:val="0"/>
            <w:caps w:val="0"/>
            <w:noProof/>
            <w:sz w:val="22"/>
            <w:szCs w:val="22"/>
            <w:lang w:val="hr-HR" w:eastAsia="hr-HR"/>
          </w:rPr>
          <w:tab/>
        </w:r>
        <w:r w:rsidR="009E63D7" w:rsidRPr="003413AE">
          <w:rPr>
            <w:rStyle w:val="Hyperlink"/>
            <w:noProof/>
            <w:lang w:val="en-US"/>
          </w:rPr>
          <w:t>Validity and document management</w:t>
        </w:r>
        <w:r w:rsidR="009E63D7">
          <w:rPr>
            <w:noProof/>
            <w:webHidden/>
          </w:rPr>
          <w:tab/>
        </w:r>
        <w:r w:rsidR="009E63D7">
          <w:rPr>
            <w:noProof/>
            <w:webHidden/>
          </w:rPr>
          <w:fldChar w:fldCharType="begin"/>
        </w:r>
        <w:r w:rsidR="009E63D7">
          <w:rPr>
            <w:noProof/>
            <w:webHidden/>
          </w:rPr>
          <w:instrText xml:space="preserve"> PAGEREF _Toc415648243 \h </w:instrText>
        </w:r>
        <w:r w:rsidR="009E63D7">
          <w:rPr>
            <w:noProof/>
            <w:webHidden/>
          </w:rPr>
        </w:r>
        <w:r w:rsidR="009E63D7">
          <w:rPr>
            <w:noProof/>
            <w:webHidden/>
          </w:rPr>
          <w:fldChar w:fldCharType="separate"/>
        </w:r>
        <w:r w:rsidR="00285FC2">
          <w:rPr>
            <w:noProof/>
            <w:webHidden/>
          </w:rPr>
          <w:t>4</w:t>
        </w:r>
        <w:r w:rsidR="009E63D7">
          <w:rPr>
            <w:noProof/>
            <w:webHidden/>
          </w:rPr>
          <w:fldChar w:fldCharType="end"/>
        </w:r>
      </w:hyperlink>
    </w:p>
    <w:p w14:paraId="72052549" w14:textId="77777777" w:rsidR="009F25BF" w:rsidRPr="00470873" w:rsidRDefault="005942B5">
      <w:pPr>
        <w:rPr>
          <w:lang w:val="en-US"/>
        </w:rPr>
      </w:pPr>
      <w:r w:rsidRPr="00470873">
        <w:rPr>
          <w:lang w:val="en-US"/>
        </w:rPr>
        <w:fldChar w:fldCharType="end"/>
      </w:r>
    </w:p>
    <w:p w14:paraId="4A746551" w14:textId="77777777" w:rsidR="00916D7C" w:rsidRPr="00470873" w:rsidRDefault="00916D7C">
      <w:pPr>
        <w:pStyle w:val="TOC1"/>
        <w:tabs>
          <w:tab w:val="left" w:pos="440"/>
          <w:tab w:val="right" w:leader="dot" w:pos="9062"/>
        </w:tabs>
        <w:rPr>
          <w:lang w:val="en-US"/>
        </w:rPr>
      </w:pPr>
    </w:p>
    <w:p w14:paraId="6E5FC1BE" w14:textId="77777777" w:rsidR="00916D7C" w:rsidRPr="00470873" w:rsidRDefault="00916D7C" w:rsidP="00916D7C">
      <w:pPr>
        <w:rPr>
          <w:lang w:val="en-US"/>
        </w:rPr>
      </w:pPr>
    </w:p>
    <w:p w14:paraId="6A9896BF" w14:textId="77777777" w:rsidR="00916D7C" w:rsidRPr="00470873" w:rsidRDefault="00916D7C" w:rsidP="00916D7C">
      <w:pPr>
        <w:rPr>
          <w:lang w:val="en-US"/>
        </w:rPr>
      </w:pPr>
    </w:p>
    <w:p w14:paraId="7ADC1FFC" w14:textId="77777777" w:rsidR="00916D7C" w:rsidRPr="00470873" w:rsidRDefault="00916D7C" w:rsidP="00916D7C">
      <w:pPr>
        <w:rPr>
          <w:lang w:val="en-US"/>
        </w:rPr>
      </w:pPr>
    </w:p>
    <w:p w14:paraId="69C3F763" w14:textId="77777777" w:rsidR="00916D7C" w:rsidRPr="00470873" w:rsidRDefault="00916D7C" w:rsidP="00916D7C">
      <w:pPr>
        <w:pStyle w:val="Heading1"/>
        <w:rPr>
          <w:lang w:val="en-US"/>
        </w:rPr>
      </w:pPr>
      <w:r w:rsidRPr="00470873">
        <w:rPr>
          <w:lang w:val="en-US"/>
        </w:rPr>
        <w:br w:type="page"/>
      </w:r>
      <w:bookmarkStart w:id="43" w:name="_Toc264805702"/>
      <w:bookmarkStart w:id="44" w:name="_Toc415648235"/>
      <w:r w:rsidRPr="00470873">
        <w:rPr>
          <w:lang w:val="en-US"/>
        </w:rPr>
        <w:lastRenderedPageBreak/>
        <w:t>Purpose, scope and users</w:t>
      </w:r>
      <w:bookmarkEnd w:id="43"/>
      <w:bookmarkEnd w:id="44"/>
    </w:p>
    <w:p w14:paraId="1DF68016" w14:textId="17EC2448" w:rsidR="00916D7C" w:rsidRPr="00470873" w:rsidRDefault="00916D7C" w:rsidP="00916D7C">
      <w:pPr>
        <w:rPr>
          <w:lang w:val="en-US"/>
        </w:rPr>
      </w:pPr>
      <w:r w:rsidRPr="00470873">
        <w:rPr>
          <w:lang w:val="en-US"/>
        </w:rPr>
        <w:t xml:space="preserve">The purpose of this document is to clearly define the boundaries of the Information Security Management System (ISMS) in </w:t>
      </w:r>
      <w:del w:id="45" w:author="Jennifer Mick" w:date="2019-02-27T13:17:00Z">
        <w:r w:rsidRPr="00470873" w:rsidDel="00285FC2">
          <w:rPr>
            <w:lang w:val="en-US"/>
          </w:rPr>
          <w:delText>[organization name]</w:delText>
        </w:r>
      </w:del>
      <w:ins w:id="46" w:author="Jennifer Mick" w:date="2019-02-27T13:17:00Z">
        <w:r w:rsidR="00285FC2">
          <w:rPr>
            <w:lang w:val="en-US"/>
          </w:rPr>
          <w:t>Inspired eLearning, LLC</w:t>
        </w:r>
      </w:ins>
      <w:r w:rsidRPr="00470873">
        <w:rPr>
          <w:lang w:val="en-US"/>
        </w:rPr>
        <w:t>.</w:t>
      </w:r>
    </w:p>
    <w:p w14:paraId="149C8DC8" w14:textId="77777777" w:rsidR="00916D7C" w:rsidRPr="00470873" w:rsidRDefault="00916D7C" w:rsidP="00916D7C">
      <w:pPr>
        <w:rPr>
          <w:lang w:val="en-US"/>
        </w:rPr>
      </w:pPr>
      <w:r w:rsidRPr="00470873">
        <w:rPr>
          <w:lang w:val="en-US"/>
        </w:rPr>
        <w:t>This document is applied to all documentation and activities within the ISMS.</w:t>
      </w:r>
    </w:p>
    <w:p w14:paraId="54F7F790" w14:textId="2BAFD805" w:rsidR="00916D7C" w:rsidRPr="00470873" w:rsidDel="00AB1D27" w:rsidRDefault="00916D7C" w:rsidP="00916D7C">
      <w:pPr>
        <w:rPr>
          <w:del w:id="47" w:author="Jennifer Mick" w:date="2019-02-27T14:16:00Z"/>
          <w:lang w:val="en-US"/>
        </w:rPr>
      </w:pPr>
      <w:r w:rsidRPr="00470873">
        <w:rPr>
          <w:lang w:val="en-US"/>
        </w:rPr>
        <w:t>Users of this document are members of</w:t>
      </w:r>
      <w:r w:rsidR="00C348CB" w:rsidRPr="00470873">
        <w:rPr>
          <w:lang w:val="en-US"/>
        </w:rPr>
        <w:t xml:space="preserve"> </w:t>
      </w:r>
      <w:del w:id="48" w:author="Jennifer Mick" w:date="2019-02-27T13:17:00Z">
        <w:r w:rsidR="00C348CB" w:rsidRPr="00470873" w:rsidDel="00285FC2">
          <w:rPr>
            <w:lang w:val="en-US"/>
          </w:rPr>
          <w:delText>[organization name]</w:delText>
        </w:r>
      </w:del>
      <w:ins w:id="49" w:author="Jennifer Mick" w:date="2019-02-27T13:17:00Z">
        <w:r w:rsidR="00285FC2">
          <w:rPr>
            <w:lang w:val="en-US"/>
          </w:rPr>
          <w:t>Inspired eLearning, LLC</w:t>
        </w:r>
      </w:ins>
      <w:r w:rsidR="00C348CB" w:rsidRPr="00470873">
        <w:rPr>
          <w:lang w:val="en-US"/>
        </w:rPr>
        <w:t xml:space="preserve"> management</w:t>
      </w:r>
      <w:r w:rsidRPr="00470873">
        <w:rPr>
          <w:lang w:val="en-US"/>
        </w:rPr>
        <w:t xml:space="preserve">, members of the project team implementing the ISMS, and </w:t>
      </w:r>
      <w:ins w:id="50" w:author="Jennifer Mick" w:date="2019-02-27T13:17:00Z">
        <w:r w:rsidR="00285FC2">
          <w:rPr>
            <w:lang w:val="en-US"/>
          </w:rPr>
          <w:t xml:space="preserve">IT </w:t>
        </w:r>
      </w:ins>
      <w:ins w:id="51" w:author="Jennifer Mick" w:date="2019-02-27T13:18:00Z">
        <w:r w:rsidR="00285FC2">
          <w:rPr>
            <w:lang w:val="en-US"/>
          </w:rPr>
          <w:t>Operations</w:t>
        </w:r>
      </w:ins>
      <w:commentRangeStart w:id="52"/>
      <w:del w:id="53" w:author="Jennifer Mick" w:date="2019-02-27T13:17:00Z">
        <w:r w:rsidRPr="00470873" w:rsidDel="00285FC2">
          <w:rPr>
            <w:lang w:val="en-US"/>
          </w:rPr>
          <w:delText xml:space="preserve"> </w:delText>
        </w:r>
        <w:r w:rsidR="008A2D0A" w:rsidDel="00285FC2">
          <w:rPr>
            <w:lang w:val="en-US"/>
          </w:rPr>
          <w:delText>*</w:delText>
        </w:r>
      </w:del>
      <w:del w:id="54" w:author="Jennifer Mick" w:date="2019-02-27T13:18:00Z">
        <w:r w:rsidRPr="00470873" w:rsidDel="00285FC2">
          <w:rPr>
            <w:lang w:val="en-US"/>
          </w:rPr>
          <w:delText xml:space="preserve"> </w:delText>
        </w:r>
      </w:del>
      <w:commentRangeEnd w:id="52"/>
      <w:r w:rsidRPr="00470873">
        <w:rPr>
          <w:rStyle w:val="CommentReference"/>
          <w:lang w:val="en-US"/>
        </w:rPr>
        <w:commentReference w:id="52"/>
      </w:r>
      <w:r w:rsidRPr="00470873">
        <w:rPr>
          <w:lang w:val="en-US"/>
        </w:rPr>
        <w:t>.</w:t>
      </w:r>
    </w:p>
    <w:p w14:paraId="47E13B36" w14:textId="77777777" w:rsidR="00916D7C" w:rsidRPr="00470873" w:rsidRDefault="00916D7C" w:rsidP="00916D7C">
      <w:pPr>
        <w:rPr>
          <w:lang w:val="en-US"/>
        </w:rPr>
      </w:pPr>
    </w:p>
    <w:p w14:paraId="26A94FAD" w14:textId="77777777" w:rsidR="00916D7C" w:rsidRPr="00470873" w:rsidRDefault="00916D7C" w:rsidP="00916D7C">
      <w:pPr>
        <w:pStyle w:val="Heading1"/>
        <w:rPr>
          <w:lang w:val="en-US"/>
        </w:rPr>
      </w:pPr>
      <w:bookmarkStart w:id="55" w:name="_Toc264805703"/>
      <w:bookmarkStart w:id="56" w:name="_Toc415648236"/>
      <w:r w:rsidRPr="00470873">
        <w:rPr>
          <w:lang w:val="en-US"/>
        </w:rPr>
        <w:t>Reference documents</w:t>
      </w:r>
      <w:bookmarkEnd w:id="55"/>
      <w:bookmarkEnd w:id="56"/>
    </w:p>
    <w:p w14:paraId="7FB6023A" w14:textId="3539B81C" w:rsidR="00916D7C" w:rsidRPr="00470873" w:rsidRDefault="00916D7C" w:rsidP="00285FC2">
      <w:pPr>
        <w:numPr>
          <w:ilvl w:val="0"/>
          <w:numId w:val="4"/>
        </w:numPr>
        <w:spacing w:after="0"/>
        <w:rPr>
          <w:lang w:val="en-US"/>
        </w:rPr>
      </w:pPr>
      <w:r w:rsidRPr="00470873">
        <w:rPr>
          <w:lang w:val="en-US"/>
        </w:rPr>
        <w:t>ISO/IEC 27001 standard, clause 4.</w:t>
      </w:r>
      <w:r w:rsidR="00AC0608" w:rsidRPr="00470873">
        <w:rPr>
          <w:lang w:val="en-US"/>
        </w:rPr>
        <w:t>3</w:t>
      </w:r>
    </w:p>
    <w:p w14:paraId="04805878" w14:textId="7162F448" w:rsidR="00916D7C" w:rsidDel="00211E5A" w:rsidRDefault="00211E5A" w:rsidP="00211E5A">
      <w:pPr>
        <w:pStyle w:val="ListParagraph"/>
        <w:numPr>
          <w:ilvl w:val="0"/>
          <w:numId w:val="4"/>
        </w:numPr>
        <w:rPr>
          <w:del w:id="57" w:author="Jennifer Mick" w:date="2019-02-27T14:16:00Z"/>
          <w:lang w:val="en-US"/>
        </w:rPr>
      </w:pPr>
      <w:ins w:id="58" w:author="Jennifer Mick" w:date="2019-02-28T12:01:00Z">
        <w:r>
          <w:rPr>
            <w:lang w:val="en-US"/>
          </w:rPr>
          <w:t>General Data Protection Regulation</w:t>
        </w:r>
      </w:ins>
      <w:ins w:id="59" w:author="Jennifer Mick" w:date="2019-02-28T12:03:00Z">
        <w:r>
          <w:rPr>
            <w:lang w:val="en-US"/>
          </w:rPr>
          <w:t>, Article 25</w:t>
        </w:r>
      </w:ins>
    </w:p>
    <w:p w14:paraId="7C426703" w14:textId="77777777" w:rsidR="00211E5A" w:rsidRDefault="00211E5A" w:rsidP="00211E5A">
      <w:pPr>
        <w:pStyle w:val="ListParagraph"/>
        <w:numPr>
          <w:ilvl w:val="0"/>
          <w:numId w:val="4"/>
        </w:numPr>
        <w:rPr>
          <w:ins w:id="60" w:author="Jennifer Mick" w:date="2019-02-28T12:04:00Z"/>
          <w:lang w:val="en-US"/>
        </w:rPr>
      </w:pPr>
    </w:p>
    <w:p w14:paraId="4ACEAE90" w14:textId="210C1570" w:rsidR="00916D7C" w:rsidRDefault="00262D84" w:rsidP="00211E5A">
      <w:pPr>
        <w:pStyle w:val="ListParagraph"/>
        <w:numPr>
          <w:ilvl w:val="0"/>
          <w:numId w:val="4"/>
        </w:numPr>
        <w:rPr>
          <w:ins w:id="61" w:author="Jennifer Mick" w:date="2019-02-28T12:02:00Z"/>
          <w:lang w:val="en-US"/>
        </w:rPr>
      </w:pPr>
      <w:ins w:id="62" w:author="Jennifer Mick" w:date="2019-02-28T12:16:00Z">
        <w:r>
          <w:rPr>
            <w:lang w:val="en-US"/>
          </w:rPr>
          <w:t xml:space="preserve">EU-U.S. </w:t>
        </w:r>
      </w:ins>
      <w:ins w:id="63" w:author="Jennifer Mick" w:date="2019-02-28T12:02:00Z">
        <w:r w:rsidR="00211E5A">
          <w:rPr>
            <w:lang w:val="en-US"/>
          </w:rPr>
          <w:t>Privacy Shield</w:t>
        </w:r>
      </w:ins>
      <w:ins w:id="64" w:author="Jennifer Mick" w:date="2019-02-28T12:43:00Z">
        <w:r w:rsidR="00F90AB7">
          <w:rPr>
            <w:lang w:val="en-US"/>
          </w:rPr>
          <w:t xml:space="preserve"> Framework</w:t>
        </w:r>
      </w:ins>
    </w:p>
    <w:p w14:paraId="1ABE5D5A" w14:textId="46C79A8B" w:rsidR="00211E5A" w:rsidRPr="00211E5A" w:rsidRDefault="00211E5A" w:rsidP="00211E5A">
      <w:pPr>
        <w:pStyle w:val="ListParagraph"/>
        <w:numPr>
          <w:ilvl w:val="0"/>
          <w:numId w:val="4"/>
        </w:numPr>
        <w:rPr>
          <w:lang w:val="en-US"/>
        </w:rPr>
        <w:pPrChange w:id="65" w:author="Jennifer Mick" w:date="2019-02-28T12:01:00Z">
          <w:pPr/>
        </w:pPrChange>
      </w:pPr>
      <w:ins w:id="66" w:author="Jennifer Mick" w:date="2019-02-28T12:02:00Z">
        <w:r>
          <w:rPr>
            <w:lang w:val="en-US"/>
          </w:rPr>
          <w:t>Inspired eLearning Master Service Agreement</w:t>
        </w:r>
      </w:ins>
    </w:p>
    <w:p w14:paraId="760BA246" w14:textId="77777777" w:rsidR="00916D7C" w:rsidRPr="00470873" w:rsidRDefault="00916D7C" w:rsidP="00916D7C">
      <w:pPr>
        <w:pStyle w:val="Heading1"/>
        <w:spacing w:line="240" w:lineRule="auto"/>
        <w:rPr>
          <w:lang w:val="en-US"/>
        </w:rPr>
      </w:pPr>
      <w:bookmarkStart w:id="67" w:name="_Toc264805704"/>
      <w:bookmarkStart w:id="68" w:name="_Toc415648237"/>
      <w:r w:rsidRPr="00470873">
        <w:rPr>
          <w:lang w:val="en-US"/>
        </w:rPr>
        <w:t>Definition of ISMS scope</w:t>
      </w:r>
      <w:bookmarkEnd w:id="67"/>
      <w:bookmarkEnd w:id="68"/>
    </w:p>
    <w:p w14:paraId="375D6113" w14:textId="77777777" w:rsidR="001415ED" w:rsidRDefault="001415ED" w:rsidP="00916D7C">
      <w:pPr>
        <w:rPr>
          <w:lang w:val="en-US"/>
        </w:rPr>
      </w:pPr>
      <w:r>
        <w:rPr>
          <w:lang w:val="en-US"/>
        </w:rPr>
        <w:t xml:space="preserve">The organization needs to define the boundaries of its ISMS in order to decide which information it wants to protect. </w:t>
      </w:r>
      <w:r w:rsidR="008F5036">
        <w:rPr>
          <w:lang w:val="en-US"/>
        </w:rPr>
        <w:t xml:space="preserve">Such </w:t>
      </w:r>
      <w:r>
        <w:rPr>
          <w:lang w:val="en-US"/>
        </w:rPr>
        <w:t xml:space="preserve">information will need to be protected no matter whether </w:t>
      </w:r>
      <w:r w:rsidR="008F5036">
        <w:rPr>
          <w:lang w:val="en-US"/>
        </w:rPr>
        <w:t xml:space="preserve">it is </w:t>
      </w:r>
      <w:r>
        <w:rPr>
          <w:lang w:val="en-US"/>
        </w:rPr>
        <w:t>additionally stored, processed or transferred in or out of the ISMS scope. The fact that some information is available out</w:t>
      </w:r>
      <w:r w:rsidR="008F5036">
        <w:rPr>
          <w:lang w:val="en-US"/>
        </w:rPr>
        <w:t>side</w:t>
      </w:r>
      <w:r>
        <w:rPr>
          <w:lang w:val="en-US"/>
        </w:rPr>
        <w:t xml:space="preserve"> of the scope doesn't mean the security measures won't apply to </w:t>
      </w:r>
      <w:r w:rsidR="008F5036">
        <w:rPr>
          <w:lang w:val="en-US"/>
        </w:rPr>
        <w:t xml:space="preserve">it </w:t>
      </w:r>
      <w:r>
        <w:rPr>
          <w:lang w:val="en-US"/>
        </w:rPr>
        <w:t xml:space="preserve">– this only means that the responsibility for applying the security measures will be transferred to a third party who manages that information. </w:t>
      </w:r>
    </w:p>
    <w:p w14:paraId="1461E34E" w14:textId="77777777" w:rsidR="00916D7C" w:rsidRPr="00470873" w:rsidRDefault="00563155" w:rsidP="00916D7C">
      <w:pPr>
        <w:rPr>
          <w:lang w:val="en-US"/>
        </w:rPr>
      </w:pPr>
      <w:proofErr w:type="gramStart"/>
      <w:r w:rsidRPr="00470873">
        <w:rPr>
          <w:lang w:val="en-US"/>
        </w:rPr>
        <w:t>Taking into account</w:t>
      </w:r>
      <w:proofErr w:type="gramEnd"/>
      <w:r w:rsidRPr="00470873">
        <w:rPr>
          <w:lang w:val="en-US"/>
        </w:rPr>
        <w:t xml:space="preserve"> the legal, regulatory, contractual and other requirements, t</w:t>
      </w:r>
      <w:r w:rsidR="00916D7C" w:rsidRPr="00470873">
        <w:rPr>
          <w:lang w:val="en-US"/>
        </w:rPr>
        <w:t>he ISMS scope is defined as specified in the following items:</w:t>
      </w:r>
    </w:p>
    <w:p w14:paraId="0A59F32B" w14:textId="73487219" w:rsidR="00916D7C" w:rsidRPr="00470873" w:rsidRDefault="00EC19D8" w:rsidP="00916D7C">
      <w:pPr>
        <w:pStyle w:val="Heading2"/>
        <w:rPr>
          <w:lang w:val="en-US"/>
        </w:rPr>
      </w:pPr>
      <w:bookmarkStart w:id="69" w:name="_Toc415648238"/>
      <w:r w:rsidRPr="00470873">
        <w:rPr>
          <w:lang w:val="en-US"/>
        </w:rPr>
        <w:t>Processes and services</w:t>
      </w:r>
      <w:bookmarkEnd w:id="69"/>
    </w:p>
    <w:p w14:paraId="37D26534" w14:textId="648913B2" w:rsidR="00916D7C" w:rsidRPr="00470873" w:rsidRDefault="00916D7C" w:rsidP="00916D7C">
      <w:pPr>
        <w:rPr>
          <w:lang w:val="en-US"/>
        </w:rPr>
      </w:pPr>
      <w:del w:id="70" w:author="Jennifer Mick" w:date="2019-02-27T14:15:00Z">
        <w:r w:rsidRPr="00470873" w:rsidDel="00AB1D27">
          <w:rPr>
            <w:lang w:val="en-US"/>
          </w:rPr>
          <w:delText>[specify the services and/or business processes which are included in the scope]</w:delText>
        </w:r>
      </w:del>
      <w:ins w:id="71" w:author="Jennifer Mick" w:date="2019-02-27T14:15:00Z">
        <w:r w:rsidR="00AB1D27">
          <w:rPr>
            <w:lang w:val="en-US"/>
          </w:rPr>
          <w:t xml:space="preserve">Online learning management system with interactive courses along with simulators for phishing, vishing, and </w:t>
        </w:r>
        <w:proofErr w:type="spellStart"/>
        <w:r w:rsidR="00AB1D27">
          <w:rPr>
            <w:lang w:val="en-US"/>
          </w:rPr>
          <w:t>SMiShing</w:t>
        </w:r>
        <w:proofErr w:type="spellEnd"/>
        <w:r w:rsidR="00AB1D27">
          <w:rPr>
            <w:lang w:val="en-US"/>
          </w:rPr>
          <w:t xml:space="preserve"> services for customer use</w:t>
        </w:r>
      </w:ins>
      <w:ins w:id="72" w:author="Jennifer Mick" w:date="2019-02-28T07:24:00Z">
        <w:r w:rsidR="0052028A">
          <w:rPr>
            <w:lang w:val="en-US"/>
          </w:rPr>
          <w:t xml:space="preserve"> (iLMS, PhishProof)</w:t>
        </w:r>
      </w:ins>
    </w:p>
    <w:p w14:paraId="1D8158A7" w14:textId="77777777" w:rsidR="00916D7C" w:rsidRPr="00470873" w:rsidRDefault="00916D7C" w:rsidP="00916D7C">
      <w:pPr>
        <w:pStyle w:val="Heading2"/>
        <w:rPr>
          <w:lang w:val="en-US"/>
        </w:rPr>
      </w:pPr>
      <w:bookmarkStart w:id="73" w:name="_Toc264805706"/>
      <w:bookmarkStart w:id="74" w:name="_Toc415648239"/>
      <w:r w:rsidRPr="00470873">
        <w:rPr>
          <w:lang w:val="en-US"/>
        </w:rPr>
        <w:t>Organizational units</w:t>
      </w:r>
      <w:bookmarkEnd w:id="73"/>
      <w:bookmarkEnd w:id="74"/>
    </w:p>
    <w:p w14:paraId="3D0BB9ED" w14:textId="744900B4" w:rsidR="0009186F" w:rsidRPr="00470873" w:rsidRDefault="00916D7C" w:rsidP="00916D7C">
      <w:pPr>
        <w:numPr>
          <w:ilvl w:val="1"/>
          <w:numId w:val="0"/>
        </w:numPr>
        <w:spacing w:line="240" w:lineRule="auto"/>
        <w:rPr>
          <w:lang w:val="en-US"/>
        </w:rPr>
      </w:pPr>
      <w:del w:id="75" w:author="Jennifer Mick" w:date="2019-02-28T12:07:00Z">
        <w:r w:rsidRPr="00470873" w:rsidDel="00211E5A">
          <w:rPr>
            <w:lang w:val="en-US"/>
          </w:rPr>
          <w:delText>[specify the organizational units which are included in the scope</w:delText>
        </w:r>
        <w:r w:rsidR="0091209E" w:rsidRPr="00470873" w:rsidDel="00211E5A">
          <w:rPr>
            <w:lang w:val="en-US"/>
          </w:rPr>
          <w:delText>, and how they are separated from the organizational units that are not included in the scope</w:delText>
        </w:r>
        <w:r w:rsidRPr="00470873" w:rsidDel="00211E5A">
          <w:rPr>
            <w:lang w:val="en-US"/>
          </w:rPr>
          <w:delText>]</w:delText>
        </w:r>
      </w:del>
      <w:ins w:id="76" w:author="Jennifer Mick" w:date="2019-02-27T14:25:00Z">
        <w:r w:rsidR="0009186F">
          <w:rPr>
            <w:lang w:val="en-US"/>
          </w:rPr>
          <w:t xml:space="preserve">Customer Success (Support) Team, Customer Success Operations Team, Site Reliability team, and Information Security are clustered together </w:t>
        </w:r>
      </w:ins>
      <w:ins w:id="77" w:author="Jennifer Mick" w:date="2019-02-28T12:07:00Z">
        <w:r w:rsidR="00211E5A">
          <w:rPr>
            <w:lang w:val="en-US"/>
          </w:rPr>
          <w:t>in the San Antonio corporate</w:t>
        </w:r>
      </w:ins>
      <w:ins w:id="78" w:author="Jennifer Mick" w:date="2019-02-27T14:26:00Z">
        <w:r w:rsidR="0009186F">
          <w:rPr>
            <w:lang w:val="en-US"/>
          </w:rPr>
          <w:t xml:space="preserve"> office, with some of the Site Reliability located in India at our wholly-owned subsidiary. </w:t>
        </w:r>
      </w:ins>
      <w:ins w:id="79" w:author="Jennifer Mick" w:date="2019-02-27T14:27:00Z">
        <w:r w:rsidR="0009186F">
          <w:rPr>
            <w:lang w:val="en-US"/>
          </w:rPr>
          <w:t xml:space="preserve">Both </w:t>
        </w:r>
      </w:ins>
      <w:ins w:id="80" w:author="Jennifer Mick" w:date="2019-02-27T14:26:00Z">
        <w:r w:rsidR="0009186F">
          <w:rPr>
            <w:lang w:val="en-US"/>
          </w:rPr>
          <w:t>offices are open floor plan</w:t>
        </w:r>
      </w:ins>
      <w:ins w:id="81" w:author="Jennifer Mick" w:date="2019-02-27T14:27:00Z">
        <w:r w:rsidR="0009186F">
          <w:rPr>
            <w:lang w:val="en-US"/>
          </w:rPr>
          <w:t>s</w:t>
        </w:r>
      </w:ins>
      <w:ins w:id="82" w:author="Jennifer Mick" w:date="2019-02-27T14:26:00Z">
        <w:r w:rsidR="0009186F">
          <w:rPr>
            <w:lang w:val="en-US"/>
          </w:rPr>
          <w:t xml:space="preserve"> so there is little </w:t>
        </w:r>
      </w:ins>
      <w:ins w:id="83" w:author="Jennifer Mick" w:date="2019-02-27T14:27:00Z">
        <w:r w:rsidR="0009186F">
          <w:rPr>
            <w:lang w:val="en-US"/>
          </w:rPr>
          <w:t>physical separation</w:t>
        </w:r>
      </w:ins>
      <w:ins w:id="84" w:author="Jennifer Mick" w:date="2019-02-28T07:24:00Z">
        <w:r w:rsidR="0052028A">
          <w:rPr>
            <w:lang w:val="en-US"/>
          </w:rPr>
          <w:t xml:space="preserve"> between the </w:t>
        </w:r>
      </w:ins>
      <w:ins w:id="85" w:author="Jennifer Mick" w:date="2019-02-28T07:25:00Z">
        <w:r w:rsidR="0052028A">
          <w:rPr>
            <w:lang w:val="en-US"/>
          </w:rPr>
          <w:t>organizational units.</w:t>
        </w:r>
      </w:ins>
      <w:ins w:id="86" w:author="Jennifer Mick" w:date="2019-02-28T12:07:00Z">
        <w:r w:rsidR="00211E5A">
          <w:rPr>
            <w:lang w:val="en-US"/>
          </w:rPr>
          <w:t xml:space="preserve"> A single remote IT Operations employee </w:t>
        </w:r>
      </w:ins>
      <w:ins w:id="87" w:author="Jennifer Mick" w:date="2019-02-28T12:08:00Z">
        <w:r w:rsidR="00211E5A">
          <w:rPr>
            <w:lang w:val="en-US"/>
          </w:rPr>
          <w:t xml:space="preserve">works from home </w:t>
        </w:r>
        <w:r w:rsidR="00262D84">
          <w:rPr>
            <w:lang w:val="en-US"/>
          </w:rPr>
          <w:t>in Phoenix, AZ</w:t>
        </w:r>
      </w:ins>
    </w:p>
    <w:p w14:paraId="66EB0D6F" w14:textId="77777777" w:rsidR="00916D7C" w:rsidRPr="00470873" w:rsidRDefault="00916D7C" w:rsidP="00916D7C">
      <w:pPr>
        <w:pStyle w:val="Heading2"/>
        <w:rPr>
          <w:lang w:val="en-US"/>
        </w:rPr>
      </w:pPr>
      <w:bookmarkStart w:id="88" w:name="_Toc264805707"/>
      <w:bookmarkStart w:id="89" w:name="_Toc415648240"/>
      <w:r w:rsidRPr="00470873">
        <w:rPr>
          <w:lang w:val="en-US"/>
        </w:rPr>
        <w:t>Locations</w:t>
      </w:r>
      <w:bookmarkEnd w:id="88"/>
      <w:bookmarkEnd w:id="89"/>
    </w:p>
    <w:p w14:paraId="461886EF" w14:textId="0DA0D7B5" w:rsidR="0009186F" w:rsidRPr="00262D84" w:rsidRDefault="00916D7C" w:rsidP="00916D7C">
      <w:pPr>
        <w:numPr>
          <w:ilvl w:val="1"/>
          <w:numId w:val="0"/>
        </w:numPr>
        <w:spacing w:line="240" w:lineRule="auto"/>
        <w:rPr>
          <w:i/>
          <w:lang w:val="en-US"/>
          <w:rPrChange w:id="90" w:author="Jennifer Mick" w:date="2019-02-28T12:16:00Z">
            <w:rPr>
              <w:lang w:val="en-US"/>
            </w:rPr>
          </w:rPrChange>
        </w:rPr>
      </w:pPr>
      <w:del w:id="91" w:author="Jennifer Mick" w:date="2019-02-28T12:07:00Z">
        <w:r w:rsidRPr="00470873" w:rsidDel="00211E5A">
          <w:rPr>
            <w:lang w:val="en-US"/>
          </w:rPr>
          <w:delText>[specify the locations which are included in the scope</w:delText>
        </w:r>
        <w:r w:rsidR="0091209E" w:rsidRPr="00470873" w:rsidDel="00211E5A">
          <w:rPr>
            <w:lang w:val="en-US"/>
          </w:rPr>
          <w:delText>, and how they are separated from the locations that are not included in the scope</w:delText>
        </w:r>
        <w:r w:rsidRPr="00470873" w:rsidDel="00211E5A">
          <w:rPr>
            <w:lang w:val="en-US"/>
          </w:rPr>
          <w:delText>]</w:delText>
        </w:r>
      </w:del>
      <w:ins w:id="92" w:author="Jennifer Mick" w:date="2019-02-28T07:26:00Z">
        <w:r w:rsidR="006802A3">
          <w:rPr>
            <w:lang w:val="en-US"/>
          </w:rPr>
          <w:t xml:space="preserve">Inspired eLearning, LLC: San Antonio, TX </w:t>
        </w:r>
      </w:ins>
      <w:ins w:id="93" w:author="Jennifer Mick" w:date="2019-02-28T07:37:00Z">
        <w:r w:rsidR="00825A8E">
          <w:rPr>
            <w:lang w:val="en-US"/>
          </w:rPr>
          <w:br/>
          <w:t xml:space="preserve">Inspired eLearning </w:t>
        </w:r>
      </w:ins>
      <w:ins w:id="94" w:author="Jennifer Mick" w:date="2019-02-28T13:20:00Z">
        <w:r w:rsidR="009A3B35">
          <w:rPr>
            <w:lang w:val="en-US"/>
          </w:rPr>
          <w:t>Private Limited</w:t>
        </w:r>
      </w:ins>
      <w:bookmarkStart w:id="95" w:name="_GoBack"/>
      <w:bookmarkEnd w:id="95"/>
      <w:ins w:id="96" w:author="Jennifer Mick" w:date="2019-02-28T07:37:00Z">
        <w:r w:rsidR="00825A8E">
          <w:rPr>
            <w:lang w:val="en-US"/>
          </w:rPr>
          <w:t>: Pune, India</w:t>
        </w:r>
      </w:ins>
      <w:ins w:id="97" w:author="Jennifer Mick" w:date="2019-02-28T12:05:00Z">
        <w:r w:rsidR="00211E5A">
          <w:rPr>
            <w:lang w:val="en-US"/>
          </w:rPr>
          <w:br/>
        </w:r>
        <w:r w:rsidR="00211E5A">
          <w:rPr>
            <w:lang w:val="en-US"/>
          </w:rPr>
          <w:t>Amazon Web Services (current cloud provider): various data centers in the US, UK, and China.</w:t>
        </w:r>
      </w:ins>
    </w:p>
    <w:p w14:paraId="5FCA58C1" w14:textId="77777777" w:rsidR="00B444DB" w:rsidRDefault="00EC19D8" w:rsidP="007E243F">
      <w:pPr>
        <w:pStyle w:val="Heading2"/>
        <w:rPr>
          <w:lang w:val="en-US"/>
        </w:rPr>
      </w:pPr>
      <w:bookmarkStart w:id="98" w:name="_Toc415648241"/>
      <w:r w:rsidRPr="00470873">
        <w:rPr>
          <w:lang w:val="en-US"/>
        </w:rPr>
        <w:t>Networks and IT infrastructure</w:t>
      </w:r>
      <w:bookmarkEnd w:id="98"/>
    </w:p>
    <w:p w14:paraId="70BBD879" w14:textId="51A71529" w:rsidR="00EC19D8" w:rsidDel="009F4A3C" w:rsidRDefault="00EC19D8" w:rsidP="00AB1D27">
      <w:pPr>
        <w:numPr>
          <w:ilvl w:val="1"/>
          <w:numId w:val="0"/>
        </w:numPr>
        <w:spacing w:line="240" w:lineRule="auto"/>
        <w:rPr>
          <w:del w:id="99" w:author="Jennifer Mick" w:date="2019-02-27T14:16:00Z"/>
          <w:lang w:val="en-US"/>
        </w:rPr>
      </w:pPr>
      <w:del w:id="100" w:author="Jennifer Mick" w:date="2019-02-28T12:16:00Z">
        <w:r w:rsidRPr="00470873" w:rsidDel="00262D84">
          <w:rPr>
            <w:lang w:val="en-US"/>
          </w:rPr>
          <w:delText>[specify the networks and related IT infrastructure that are included in the scope, and how they are separated from the networks not included in the scope]</w:delText>
        </w:r>
      </w:del>
    </w:p>
    <w:p w14:paraId="02956B14" w14:textId="70487B51" w:rsidR="00C13174" w:rsidRDefault="00757B49" w:rsidP="00C13174">
      <w:pPr>
        <w:pStyle w:val="ListParagraph"/>
        <w:numPr>
          <w:ilvl w:val="1"/>
          <w:numId w:val="5"/>
        </w:numPr>
        <w:ind w:left="360"/>
        <w:rPr>
          <w:ins w:id="101" w:author="Jennifer Mick" w:date="2019-02-28T11:49:00Z"/>
        </w:rPr>
      </w:pPr>
      <w:bookmarkStart w:id="102" w:name="_Toc264805709"/>
      <w:bookmarkStart w:id="103" w:name="_Toc415648242"/>
      <w:ins w:id="104" w:author="Jennifer Mick" w:date="2019-02-28T11:38:00Z">
        <w:r w:rsidRPr="00211E5A">
          <w:rPr>
            <w:lang w:val="en-US"/>
          </w:rPr>
          <w:t>Clo</w:t>
        </w:r>
      </w:ins>
      <w:ins w:id="105" w:author="Jennifer Mick" w:date="2019-02-28T11:27:00Z">
        <w:r w:rsidR="00A03207" w:rsidRPr="00211E5A">
          <w:rPr>
            <w:lang w:val="en-US"/>
          </w:rPr>
          <w:t xml:space="preserve">ud networks in RFC1918 </w:t>
        </w:r>
      </w:ins>
      <w:ins w:id="106" w:author="Jennifer Mick" w:date="2019-02-28T11:34:00Z">
        <w:r w:rsidR="00A03207" w:rsidRPr="00211E5A">
          <w:rPr>
            <w:lang w:val="en-US"/>
          </w:rPr>
          <w:t>Class A networks prot</w:t>
        </w:r>
        <w:r w:rsidR="00A03207" w:rsidRPr="00C13174">
          <w:rPr>
            <w:lang w:val="en-US"/>
            <w:rPrChange w:id="107" w:author="Jennifer Mick" w:date="2019-02-28T11:48:00Z">
              <w:rPr>
                <w:lang w:val="en-US"/>
              </w:rPr>
            </w:rPrChange>
          </w:rPr>
          <w:t xml:space="preserve">ected by at minimum rules on the </w:t>
        </w:r>
      </w:ins>
      <w:ins w:id="108" w:author="Jennifer Mick" w:date="2019-02-28T11:35:00Z">
        <w:r w:rsidR="00A03207" w:rsidRPr="00C13174">
          <w:rPr>
            <w:lang w:val="en-US"/>
            <w:rPrChange w:id="109" w:author="Jennifer Mick" w:date="2019-02-28T11:48:00Z">
              <w:rPr>
                <w:lang w:val="en-US"/>
              </w:rPr>
            </w:rPrChange>
          </w:rPr>
          <w:t>VPC in which</w:t>
        </w:r>
      </w:ins>
      <w:ins w:id="110" w:author="Jennifer Mick" w:date="2019-02-28T11:38:00Z">
        <w:r w:rsidRPr="00C13174">
          <w:rPr>
            <w:b/>
            <w:lang w:val="en-US"/>
            <w:rPrChange w:id="111" w:author="Jennifer Mick" w:date="2019-02-28T11:48:00Z">
              <w:rPr>
                <w:b/>
                <w:lang w:val="en-US"/>
              </w:rPr>
            </w:rPrChange>
          </w:rPr>
          <w:t xml:space="preserve"> </w:t>
        </w:r>
      </w:ins>
      <w:ins w:id="112" w:author="Jennifer Mick" w:date="2019-02-28T11:35:00Z">
        <w:r w:rsidR="00A03207" w:rsidRPr="00C13174">
          <w:rPr>
            <w:lang w:val="en-US"/>
            <w:rPrChange w:id="113" w:author="Jennifer Mick" w:date="2019-02-28T11:48:00Z">
              <w:rPr>
                <w:lang w:val="en-US"/>
              </w:rPr>
            </w:rPrChange>
          </w:rPr>
          <w:t>they reside</w:t>
        </w:r>
      </w:ins>
      <w:ins w:id="114" w:author="Jennifer Mick" w:date="2019-02-28T11:44:00Z">
        <w:r w:rsidRPr="00C13174">
          <w:rPr>
            <w:lang w:val="en-US"/>
            <w:rPrChange w:id="115" w:author="Jennifer Mick" w:date="2019-02-28T11:48:00Z">
              <w:rPr>
                <w:lang w:val="en-US"/>
              </w:rPr>
            </w:rPrChange>
          </w:rPr>
          <w:t xml:space="preserve"> (10.0.0.0/15; </w:t>
        </w:r>
      </w:ins>
      <w:ins w:id="116" w:author="Jennifer Mick" w:date="2019-02-28T11:46:00Z">
        <w:r>
          <w:t>10.200.0.0/1</w:t>
        </w:r>
        <w:r w:rsidR="00C13174">
          <w:t>5</w:t>
        </w:r>
        <w:r>
          <w:t xml:space="preserve">; </w:t>
        </w:r>
        <w:r>
          <w:t>10.202.0.0/15</w:t>
        </w:r>
      </w:ins>
      <w:ins w:id="117" w:author="Jennifer Mick" w:date="2019-02-28T11:47:00Z">
        <w:r w:rsidR="00C13174">
          <w:t xml:space="preserve">; </w:t>
        </w:r>
      </w:ins>
      <w:ins w:id="118" w:author="Jennifer Mick" w:date="2019-02-28T11:46:00Z">
        <w:r>
          <w:t>10.204.0.0/15</w:t>
        </w:r>
      </w:ins>
      <w:ins w:id="119" w:author="Jennifer Mick" w:date="2019-02-28T11:47:00Z">
        <w:r w:rsidR="00C13174">
          <w:t xml:space="preserve">; </w:t>
        </w:r>
      </w:ins>
      <w:ins w:id="120" w:author="Jennifer Mick" w:date="2019-02-28T11:46:00Z">
        <w:r>
          <w:t>10.211.0.0/16</w:t>
        </w:r>
      </w:ins>
      <w:ins w:id="121" w:author="Jennifer Mick" w:date="2019-02-28T11:47:00Z">
        <w:r w:rsidR="00C13174">
          <w:t xml:space="preserve">; </w:t>
        </w:r>
      </w:ins>
      <w:ins w:id="122" w:author="Jennifer Mick" w:date="2019-02-28T11:46:00Z">
        <w:r>
          <w:t>10.213.0.0/16</w:t>
        </w:r>
      </w:ins>
      <w:ins w:id="123" w:author="Jennifer Mick" w:date="2019-02-28T11:47:00Z">
        <w:r w:rsidR="00C13174">
          <w:t>)</w:t>
        </w:r>
      </w:ins>
    </w:p>
    <w:p w14:paraId="716C9D87" w14:textId="27AFC31F" w:rsidR="00916D7C" w:rsidRPr="00C13174" w:rsidDel="00C13174" w:rsidRDefault="00A03207" w:rsidP="00C13174">
      <w:pPr>
        <w:pStyle w:val="ListParagraph"/>
        <w:numPr>
          <w:ilvl w:val="1"/>
          <w:numId w:val="5"/>
        </w:numPr>
        <w:ind w:left="360"/>
        <w:rPr>
          <w:del w:id="124" w:author="Jennifer Mick" w:date="2019-02-27T14:16:00Z"/>
          <w:rPrChange w:id="125" w:author="Jennifer Mick" w:date="2019-02-28T11:49:00Z">
            <w:rPr>
              <w:del w:id="126" w:author="Jennifer Mick" w:date="2019-02-27T14:16:00Z"/>
              <w:lang w:val="en-US"/>
            </w:rPr>
          </w:rPrChange>
        </w:rPr>
      </w:pPr>
      <w:ins w:id="127" w:author="Jennifer Mick" w:date="2019-02-28T11:36:00Z">
        <w:r w:rsidRPr="00211E5A">
          <w:rPr>
            <w:lang w:val="en-US"/>
          </w:rPr>
          <w:t>Infrastructure internal to each office resides behind a physical firewall with</w:t>
        </w:r>
      </w:ins>
      <w:ins w:id="128" w:author="Jennifer Mick" w:date="2019-02-28T11:37:00Z">
        <w:r w:rsidR="00757B49" w:rsidRPr="00211E5A">
          <w:rPr>
            <w:lang w:val="en-US"/>
          </w:rPr>
          <w:t xml:space="preserve"> access lists</w:t>
        </w:r>
        <w:r w:rsidR="00757B49" w:rsidRPr="00C13174">
          <w:rPr>
            <w:lang w:val="en-US"/>
            <w:rPrChange w:id="129" w:author="Jennifer Mick" w:date="2019-02-28T11:48:00Z">
              <w:rPr>
                <w:lang w:val="en-US"/>
              </w:rPr>
            </w:rPrChange>
          </w:rPr>
          <w:t>, inbound and outbound, within</w:t>
        </w:r>
      </w:ins>
      <w:ins w:id="130" w:author="Jennifer Mick" w:date="2019-02-28T11:38:00Z">
        <w:r w:rsidR="00757B49" w:rsidRPr="00C13174">
          <w:rPr>
            <w:lang w:val="en-US"/>
            <w:rPrChange w:id="131" w:author="Jennifer Mick" w:date="2019-02-28T11:48:00Z">
              <w:rPr>
                <w:lang w:val="en-US"/>
              </w:rPr>
            </w:rPrChange>
          </w:rPr>
          <w:t xml:space="preserve"> a</w:t>
        </w:r>
      </w:ins>
      <w:ins w:id="132" w:author="Jennifer Mick" w:date="2019-02-28T11:37:00Z">
        <w:r w:rsidR="00757B49" w:rsidRPr="00C13174">
          <w:rPr>
            <w:lang w:val="en-US"/>
            <w:rPrChange w:id="133" w:author="Jennifer Mick" w:date="2019-02-28T11:48:00Z">
              <w:rPr>
                <w:lang w:val="en-US"/>
              </w:rPr>
            </w:rPrChange>
          </w:rPr>
          <w:t xml:space="preserve"> dedicated RFC</w:t>
        </w:r>
      </w:ins>
      <w:ins w:id="134" w:author="Jennifer Mick" w:date="2019-02-28T11:42:00Z">
        <w:r w:rsidR="00757B49" w:rsidRPr="00C13174">
          <w:rPr>
            <w:lang w:val="en-US"/>
            <w:rPrChange w:id="135" w:author="Jennifer Mick" w:date="2019-02-28T11:48:00Z">
              <w:rPr>
                <w:lang w:val="en-US"/>
              </w:rPr>
            </w:rPrChange>
          </w:rPr>
          <w:t xml:space="preserve"> </w:t>
        </w:r>
      </w:ins>
      <w:ins w:id="136" w:author="Jennifer Mick" w:date="2019-02-28T11:37:00Z">
        <w:r w:rsidR="00757B49" w:rsidRPr="00C13174">
          <w:rPr>
            <w:lang w:val="en-US"/>
            <w:rPrChange w:id="137" w:author="Jennifer Mick" w:date="2019-02-28T11:48:00Z">
              <w:rPr>
                <w:lang w:val="en-US"/>
              </w:rPr>
            </w:rPrChange>
          </w:rPr>
          <w:t>1918 Class C network</w:t>
        </w:r>
      </w:ins>
      <w:ins w:id="138" w:author="Jennifer Mick" w:date="2019-02-28T11:40:00Z">
        <w:r w:rsidR="00757B49" w:rsidRPr="00C13174">
          <w:rPr>
            <w:lang w:val="en-US"/>
            <w:rPrChange w:id="139" w:author="Jennifer Mick" w:date="2019-02-28T11:48:00Z">
              <w:rPr>
                <w:lang w:val="en-US"/>
              </w:rPr>
            </w:rPrChange>
          </w:rPr>
          <w:t>; access is also defined across site-to-site VPNs</w:t>
        </w:r>
      </w:ins>
      <w:del w:id="140" w:author="Jennifer Mick" w:date="2019-02-27T14:16:00Z">
        <w:r w:rsidR="00916D7C" w:rsidRPr="00C13174" w:rsidDel="00AB1D27">
          <w:rPr>
            <w:lang w:val="en-US"/>
            <w:rPrChange w:id="141" w:author="Jennifer Mick" w:date="2019-02-28T11:48:00Z">
              <w:rPr>
                <w:lang w:val="en-US"/>
              </w:rPr>
            </w:rPrChange>
          </w:rPr>
          <w:delText>Exclusions from the scope</w:delText>
        </w:r>
        <w:bookmarkEnd w:id="102"/>
        <w:bookmarkEnd w:id="103"/>
      </w:del>
    </w:p>
    <w:p w14:paraId="1CDD36EF" w14:textId="77777777" w:rsidR="00C13174" w:rsidRPr="00C13174" w:rsidRDefault="00C13174" w:rsidP="00C13174">
      <w:pPr>
        <w:pStyle w:val="ListParagraph"/>
        <w:numPr>
          <w:ilvl w:val="1"/>
          <w:numId w:val="5"/>
        </w:numPr>
        <w:ind w:left="360"/>
        <w:rPr>
          <w:ins w:id="142" w:author="Jennifer Mick" w:date="2019-02-28T11:49:00Z"/>
          <w:rPrChange w:id="143" w:author="Jennifer Mick" w:date="2019-02-28T11:48:00Z">
            <w:rPr>
              <w:ins w:id="144" w:author="Jennifer Mick" w:date="2019-02-28T11:49:00Z"/>
              <w:b w:val="0"/>
              <w:sz w:val="22"/>
              <w:szCs w:val="22"/>
              <w:lang w:val="en-US"/>
            </w:rPr>
          </w:rPrChange>
        </w:rPr>
        <w:pPrChange w:id="145" w:author="Jennifer Mick" w:date="2019-02-28T11:48:00Z">
          <w:pPr>
            <w:pStyle w:val="Heading2"/>
            <w:numPr>
              <w:ilvl w:val="0"/>
              <w:numId w:val="0"/>
            </w:numPr>
            <w:ind w:left="0" w:firstLine="0"/>
          </w:pPr>
        </w:pPrChange>
      </w:pPr>
    </w:p>
    <w:p w14:paraId="752846C5" w14:textId="77777777" w:rsidR="00C13174" w:rsidRDefault="00757B49" w:rsidP="00C13174">
      <w:pPr>
        <w:pStyle w:val="ListParagraph"/>
        <w:numPr>
          <w:ilvl w:val="1"/>
          <w:numId w:val="5"/>
        </w:numPr>
        <w:ind w:left="360"/>
        <w:rPr>
          <w:ins w:id="146" w:author="Jennifer Mick" w:date="2019-02-28T11:49:00Z"/>
          <w:lang w:val="en-US"/>
        </w:rPr>
      </w:pPr>
      <w:proofErr w:type="spellStart"/>
      <w:ins w:id="147" w:author="Jennifer Mick" w:date="2019-02-28T11:39:00Z">
        <w:r>
          <w:rPr>
            <w:lang w:val="en-US"/>
          </w:rPr>
          <w:t>Local</w:t>
        </w:r>
        <w:proofErr w:type="spellEnd"/>
        <w:r>
          <w:rPr>
            <w:lang w:val="en-US"/>
          </w:rPr>
          <w:t xml:space="preserve"> area networks for desktop wired networks in a dedicated RFC</w:t>
        </w:r>
      </w:ins>
      <w:ins w:id="148" w:author="Jennifer Mick" w:date="2019-02-28T11:42:00Z">
        <w:r>
          <w:rPr>
            <w:lang w:val="en-US"/>
          </w:rPr>
          <w:t xml:space="preserve"> </w:t>
        </w:r>
      </w:ins>
      <w:ins w:id="149" w:author="Jennifer Mick" w:date="2019-02-28T11:39:00Z">
        <w:r>
          <w:rPr>
            <w:lang w:val="en-US"/>
          </w:rPr>
          <w:t>1918 Class C network with bidirectional</w:t>
        </w:r>
      </w:ins>
      <w:ins w:id="150" w:author="Jennifer Mick" w:date="2019-02-28T11:40:00Z">
        <w:r>
          <w:rPr>
            <w:lang w:val="en-US"/>
          </w:rPr>
          <w:t xml:space="preserve"> access lists and access defined for site-to-site VPNs</w:t>
        </w:r>
      </w:ins>
      <w:ins w:id="151" w:author="Jennifer Mick" w:date="2019-02-28T11:42:00Z">
        <w:r>
          <w:rPr>
            <w:lang w:val="en-US"/>
          </w:rPr>
          <w:t xml:space="preserve"> (</w:t>
        </w:r>
      </w:ins>
      <w:ins w:id="152" w:author="Jennifer Mick" w:date="2019-02-28T11:43:00Z">
        <w:r>
          <w:rPr>
            <w:lang w:val="en-US"/>
          </w:rPr>
          <w:t xml:space="preserve">USO1: </w:t>
        </w:r>
      </w:ins>
      <w:ins w:id="153" w:author="Jennifer Mick" w:date="2019-02-28T11:42:00Z">
        <w:r>
          <w:rPr>
            <w:lang w:val="en-US"/>
          </w:rPr>
          <w:t>192.168.100.0/23</w:t>
        </w:r>
      </w:ins>
      <w:ins w:id="154" w:author="Jennifer Mick" w:date="2019-02-28T11:43:00Z">
        <w:r>
          <w:rPr>
            <w:lang w:val="en-US"/>
          </w:rPr>
          <w:t xml:space="preserve"> &amp; IDC: 192.168.252.0/23)</w:t>
        </w:r>
      </w:ins>
    </w:p>
    <w:p w14:paraId="3990F65E" w14:textId="77777777" w:rsidR="00C13174" w:rsidRDefault="00757B49" w:rsidP="00C13174">
      <w:pPr>
        <w:pStyle w:val="ListParagraph"/>
        <w:numPr>
          <w:ilvl w:val="1"/>
          <w:numId w:val="5"/>
        </w:numPr>
        <w:ind w:left="360"/>
        <w:rPr>
          <w:ins w:id="155" w:author="Jennifer Mick" w:date="2019-02-28T11:49:00Z"/>
          <w:lang w:val="en-US"/>
        </w:rPr>
      </w:pPr>
      <w:ins w:id="156" w:author="Jennifer Mick" w:date="2019-02-28T11:40:00Z">
        <w:r>
          <w:rPr>
            <w:lang w:val="en-US"/>
          </w:rPr>
          <w:t>Local corporate wireless networks resi</w:t>
        </w:r>
      </w:ins>
      <w:ins w:id="157" w:author="Jennifer Mick" w:date="2019-02-28T11:41:00Z">
        <w:r>
          <w:rPr>
            <w:lang w:val="en-US"/>
          </w:rPr>
          <w:t xml:space="preserve">de in a dedicated </w:t>
        </w:r>
        <w:r>
          <w:rPr>
            <w:lang w:val="en-US"/>
          </w:rPr>
          <w:t>RFC</w:t>
        </w:r>
      </w:ins>
      <w:ins w:id="158" w:author="Jennifer Mick" w:date="2019-02-28T11:42:00Z">
        <w:r>
          <w:rPr>
            <w:lang w:val="en-US"/>
          </w:rPr>
          <w:t xml:space="preserve"> </w:t>
        </w:r>
      </w:ins>
      <w:ins w:id="159" w:author="Jennifer Mick" w:date="2019-02-28T11:41:00Z">
        <w:r>
          <w:rPr>
            <w:lang w:val="en-US"/>
          </w:rPr>
          <w:t>1918 Class C network with bidirectional access lists and access defined for site-to-site VPNs</w:t>
        </w:r>
      </w:ins>
      <w:ins w:id="160" w:author="Jennifer Mick" w:date="2019-02-28T11:43:00Z">
        <w:r>
          <w:rPr>
            <w:lang w:val="en-US"/>
          </w:rPr>
          <w:t xml:space="preserve"> (USO1: 192.168.200.0/23 &amp; IDC: 192.168.254.0/23)</w:t>
        </w:r>
      </w:ins>
    </w:p>
    <w:p w14:paraId="453CF6C5" w14:textId="252FE5D6" w:rsidR="00757B49" w:rsidRDefault="00757B49" w:rsidP="00C13174">
      <w:pPr>
        <w:pStyle w:val="ListParagraph"/>
        <w:numPr>
          <w:ilvl w:val="1"/>
          <w:numId w:val="5"/>
        </w:numPr>
        <w:ind w:left="360"/>
        <w:rPr>
          <w:ins w:id="161" w:author="Jennifer Mick" w:date="2019-02-28T11:39:00Z"/>
          <w:lang w:val="en-US"/>
        </w:rPr>
        <w:pPrChange w:id="162" w:author="Jennifer Mick" w:date="2019-02-28T11:48:00Z">
          <w:pPr/>
        </w:pPrChange>
      </w:pPr>
      <w:ins w:id="163" w:author="Jennifer Mick" w:date="2019-02-28T11:41:00Z">
        <w:r>
          <w:rPr>
            <w:lang w:val="en-US"/>
          </w:rPr>
          <w:t xml:space="preserve">Client virtual private network resides in a dedicated RFC 1918 </w:t>
        </w:r>
      </w:ins>
      <w:ins w:id="164" w:author="Jennifer Mick" w:date="2019-02-28T11:42:00Z">
        <w:r>
          <w:rPr>
            <w:lang w:val="en-US"/>
          </w:rPr>
          <w:t>subnet with 10.30.28.128/25 available for client IP assignment.</w:t>
        </w:r>
      </w:ins>
    </w:p>
    <w:p w14:paraId="6EE442BF" w14:textId="53495514" w:rsidR="00916D7C" w:rsidRPr="00470873" w:rsidDel="00AB1D27" w:rsidRDefault="00916D7C" w:rsidP="00916D7C">
      <w:pPr>
        <w:rPr>
          <w:del w:id="165" w:author="Jennifer Mick" w:date="2019-02-27T14:16:00Z"/>
          <w:lang w:val="en-US"/>
        </w:rPr>
      </w:pPr>
      <w:del w:id="166" w:author="Jennifer Mick" w:date="2019-02-27T14:16:00Z">
        <w:r w:rsidRPr="00470873" w:rsidDel="00AB1D27">
          <w:rPr>
            <w:lang w:val="en-US"/>
          </w:rPr>
          <w:delText>The following is not included in the scope: [specify individual organizational elements/resources which are to be specifically excluded from the scope].</w:delText>
        </w:r>
      </w:del>
    </w:p>
    <w:p w14:paraId="45E17938" w14:textId="77777777" w:rsidR="00916D7C" w:rsidRPr="00470873" w:rsidRDefault="00916D7C" w:rsidP="00AB1D27">
      <w:pPr>
        <w:numPr>
          <w:ilvl w:val="1"/>
          <w:numId w:val="0"/>
        </w:numPr>
        <w:spacing w:line="240" w:lineRule="auto"/>
        <w:rPr>
          <w:lang w:val="en-US"/>
        </w:rPr>
        <w:pPrChange w:id="167" w:author="Jennifer Mick" w:date="2019-02-27T14:16:00Z">
          <w:pPr/>
        </w:pPrChange>
      </w:pPr>
    </w:p>
    <w:p w14:paraId="75F43F78" w14:textId="77777777" w:rsidR="00916D7C" w:rsidRPr="00470873" w:rsidRDefault="00916D7C" w:rsidP="00916D7C">
      <w:pPr>
        <w:pStyle w:val="Heading1"/>
        <w:rPr>
          <w:lang w:val="en-US"/>
        </w:rPr>
      </w:pPr>
      <w:bookmarkStart w:id="168" w:name="_Toc264805710"/>
      <w:bookmarkStart w:id="169" w:name="_Toc415648243"/>
      <w:r w:rsidRPr="00470873">
        <w:rPr>
          <w:lang w:val="en-US"/>
        </w:rPr>
        <w:t>Validity and document management</w:t>
      </w:r>
      <w:bookmarkEnd w:id="168"/>
      <w:bookmarkEnd w:id="169"/>
    </w:p>
    <w:p w14:paraId="3633CE8A" w14:textId="77777777" w:rsidR="00916D7C" w:rsidRPr="00470873" w:rsidRDefault="00916D7C" w:rsidP="00916D7C">
      <w:pPr>
        <w:rPr>
          <w:lang w:val="en-US"/>
        </w:rPr>
      </w:pPr>
      <w:r w:rsidRPr="00470873">
        <w:rPr>
          <w:lang w:val="en-US"/>
        </w:rPr>
        <w:t xml:space="preserve">This document is valid as of </w:t>
      </w:r>
      <w:r w:rsidRPr="00C13174">
        <w:rPr>
          <w:highlight w:val="yellow"/>
          <w:lang w:val="en-US"/>
          <w:rPrChange w:id="170" w:author="Jennifer Mick" w:date="2019-02-28T11:53:00Z">
            <w:rPr>
              <w:lang w:val="en-US"/>
            </w:rPr>
          </w:rPrChange>
        </w:rPr>
        <w:t>[date]</w:t>
      </w:r>
      <w:r w:rsidR="008F5036" w:rsidRPr="00C13174">
        <w:rPr>
          <w:highlight w:val="yellow"/>
          <w:lang w:val="en-US"/>
          <w:rPrChange w:id="171" w:author="Jennifer Mick" w:date="2019-02-28T11:53:00Z">
            <w:rPr>
              <w:lang w:val="en-US"/>
            </w:rPr>
          </w:rPrChange>
        </w:rPr>
        <w:t>.</w:t>
      </w:r>
    </w:p>
    <w:p w14:paraId="7C8745FE" w14:textId="53F5D50B" w:rsidR="00916D7C" w:rsidRPr="00470873" w:rsidRDefault="00916D7C" w:rsidP="00916D7C">
      <w:pPr>
        <w:rPr>
          <w:lang w:val="en-US"/>
        </w:rPr>
      </w:pPr>
      <w:r w:rsidRPr="00470873">
        <w:rPr>
          <w:lang w:val="en-US"/>
        </w:rPr>
        <w:t xml:space="preserve">The owner of this document is </w:t>
      </w:r>
      <w:del w:id="172" w:author="Jennifer Mick" w:date="2019-02-28T11:49:00Z">
        <w:r w:rsidRPr="00470873" w:rsidDel="00C13174">
          <w:rPr>
            <w:lang w:val="en-US"/>
          </w:rPr>
          <w:delText>[job title]</w:delText>
        </w:r>
      </w:del>
      <w:ins w:id="173" w:author="Jennifer Mick" w:date="2019-02-28T11:49:00Z">
        <w:r w:rsidR="00C13174">
          <w:rPr>
            <w:lang w:val="en-US"/>
          </w:rPr>
          <w:t>IS-GRC Specialist</w:t>
        </w:r>
      </w:ins>
      <w:r w:rsidRPr="00470873">
        <w:rPr>
          <w:lang w:val="en-US"/>
        </w:rPr>
        <w:t>, who must check and</w:t>
      </w:r>
      <w:r w:rsidR="008F5036">
        <w:rPr>
          <w:lang w:val="en-US"/>
        </w:rPr>
        <w:t>,</w:t>
      </w:r>
      <w:r w:rsidRPr="00470873">
        <w:rPr>
          <w:lang w:val="en-US"/>
        </w:rPr>
        <w:t xml:space="preserve"> if necessary</w:t>
      </w:r>
      <w:r w:rsidR="008F5036">
        <w:rPr>
          <w:lang w:val="en-US"/>
        </w:rPr>
        <w:t>,</w:t>
      </w:r>
      <w:r w:rsidRPr="00470873">
        <w:rPr>
          <w:lang w:val="en-US"/>
        </w:rPr>
        <w:t xml:space="preserve"> update the document at least once a year.</w:t>
      </w:r>
      <w:ins w:id="174" w:author="Jennifer Mick" w:date="2019-02-28T11:49:00Z">
        <w:r w:rsidR="00C13174">
          <w:rPr>
            <w:lang w:val="en-US"/>
          </w:rPr>
          <w:t xml:space="preserve"> This must be done sooner </w:t>
        </w:r>
      </w:ins>
      <w:ins w:id="175" w:author="Jennifer Mick" w:date="2019-02-28T11:50:00Z">
        <w:r w:rsidR="00C13174">
          <w:rPr>
            <w:lang w:val="en-US"/>
          </w:rPr>
          <w:t>than once a year should business needs dictate.</w:t>
        </w:r>
      </w:ins>
    </w:p>
    <w:p w14:paraId="6C951483" w14:textId="77777777" w:rsidR="00916D7C" w:rsidRPr="00470873" w:rsidRDefault="00916D7C" w:rsidP="00916D7C">
      <w:pPr>
        <w:rPr>
          <w:lang w:val="en-US"/>
        </w:rPr>
      </w:pPr>
      <w:r w:rsidRPr="00470873">
        <w:rPr>
          <w:lang w:val="en-US"/>
        </w:rPr>
        <w:t>When evaluating the effectiveness and adequacy of this document, the following criteria need to be considered:</w:t>
      </w:r>
    </w:p>
    <w:p w14:paraId="2E40CD84" w14:textId="77777777" w:rsidR="00916D7C" w:rsidRPr="00470873" w:rsidRDefault="00916D7C" w:rsidP="00916D7C">
      <w:pPr>
        <w:numPr>
          <w:ilvl w:val="0"/>
          <w:numId w:val="2"/>
        </w:numPr>
        <w:spacing w:after="0"/>
        <w:rPr>
          <w:lang w:val="en-US"/>
        </w:rPr>
      </w:pPr>
      <w:r w:rsidRPr="00470873">
        <w:rPr>
          <w:lang w:val="en-US"/>
        </w:rPr>
        <w:t>number of incidents arising from unclear definition of the ISMS scope</w:t>
      </w:r>
    </w:p>
    <w:p w14:paraId="07191866" w14:textId="77777777" w:rsidR="00916D7C" w:rsidRPr="00470873" w:rsidRDefault="00916D7C" w:rsidP="00916D7C">
      <w:pPr>
        <w:numPr>
          <w:ilvl w:val="0"/>
          <w:numId w:val="2"/>
        </w:numPr>
        <w:spacing w:after="0"/>
        <w:rPr>
          <w:lang w:val="en-US"/>
        </w:rPr>
      </w:pPr>
      <w:r w:rsidRPr="00470873">
        <w:rPr>
          <w:lang w:val="en-US"/>
        </w:rPr>
        <w:t>number of corrective actions taken due to an inadequately defined ISMS scope</w:t>
      </w:r>
    </w:p>
    <w:p w14:paraId="68C9B38E" w14:textId="77777777" w:rsidR="00916D7C" w:rsidRPr="00470873" w:rsidRDefault="00916D7C" w:rsidP="00916D7C">
      <w:pPr>
        <w:numPr>
          <w:ilvl w:val="0"/>
          <w:numId w:val="2"/>
        </w:numPr>
        <w:rPr>
          <w:lang w:val="en-US"/>
        </w:rPr>
      </w:pPr>
      <w:r w:rsidRPr="00470873">
        <w:rPr>
          <w:lang w:val="en-US"/>
        </w:rPr>
        <w:t>time put in by employees implementing the ISMS to resolve dilemmas concerning the unclear scope</w:t>
      </w:r>
    </w:p>
    <w:p w14:paraId="1CFA38C3" w14:textId="77777777" w:rsidR="00916D7C" w:rsidRPr="00470873" w:rsidRDefault="00916D7C" w:rsidP="00916D7C">
      <w:pPr>
        <w:rPr>
          <w:lang w:val="en-US"/>
        </w:rPr>
      </w:pPr>
    </w:p>
    <w:p w14:paraId="46605314" w14:textId="77777777" w:rsidR="00916D7C" w:rsidRPr="00470873" w:rsidRDefault="00916D7C" w:rsidP="00916D7C">
      <w:pPr>
        <w:spacing w:after="0"/>
        <w:rPr>
          <w:lang w:val="en-US"/>
        </w:rPr>
      </w:pPr>
      <w:commentRangeStart w:id="176"/>
      <w:r w:rsidRPr="00470873">
        <w:rPr>
          <w:lang w:val="en-US"/>
        </w:rPr>
        <w:t>[job title]</w:t>
      </w:r>
    </w:p>
    <w:p w14:paraId="785FEF9E" w14:textId="77777777" w:rsidR="00916D7C" w:rsidRPr="00470873" w:rsidRDefault="00916D7C" w:rsidP="00916D7C">
      <w:pPr>
        <w:spacing w:after="0"/>
        <w:rPr>
          <w:lang w:val="en-US"/>
        </w:rPr>
      </w:pPr>
      <w:r w:rsidRPr="00470873">
        <w:rPr>
          <w:lang w:val="en-US"/>
        </w:rPr>
        <w:t>[name]</w:t>
      </w:r>
    </w:p>
    <w:p w14:paraId="137879EF" w14:textId="77777777" w:rsidR="00916D7C" w:rsidRPr="00470873" w:rsidRDefault="00916D7C" w:rsidP="00916D7C">
      <w:pPr>
        <w:spacing w:after="0"/>
        <w:rPr>
          <w:lang w:val="en-US"/>
        </w:rPr>
      </w:pPr>
    </w:p>
    <w:p w14:paraId="0FEA9148" w14:textId="77777777" w:rsidR="00916D7C" w:rsidRPr="00470873" w:rsidRDefault="00916D7C" w:rsidP="00916D7C">
      <w:pPr>
        <w:spacing w:after="0"/>
        <w:rPr>
          <w:lang w:val="en-US"/>
        </w:rPr>
      </w:pPr>
    </w:p>
    <w:p w14:paraId="34D42743" w14:textId="77777777" w:rsidR="00916D7C" w:rsidRPr="00470873" w:rsidRDefault="00916D7C" w:rsidP="00916D7C">
      <w:pPr>
        <w:spacing w:after="0"/>
        <w:rPr>
          <w:lang w:val="en-US"/>
        </w:rPr>
      </w:pPr>
      <w:r w:rsidRPr="00470873">
        <w:rPr>
          <w:lang w:val="en-US"/>
        </w:rPr>
        <w:t>_________________________</w:t>
      </w:r>
    </w:p>
    <w:p w14:paraId="49F30058" w14:textId="77777777" w:rsidR="00916D7C" w:rsidRPr="00470873" w:rsidRDefault="00916D7C" w:rsidP="00916D7C">
      <w:pPr>
        <w:spacing w:after="0"/>
        <w:rPr>
          <w:lang w:val="en-US"/>
        </w:rPr>
      </w:pPr>
      <w:r w:rsidRPr="00470873">
        <w:rPr>
          <w:lang w:val="en-US"/>
        </w:rPr>
        <w:t>[signature]</w:t>
      </w:r>
      <w:commentRangeEnd w:id="176"/>
      <w:r w:rsidRPr="00470873">
        <w:rPr>
          <w:rStyle w:val="CommentReference"/>
          <w:lang w:val="en-US"/>
        </w:rPr>
        <w:commentReference w:id="176"/>
      </w:r>
    </w:p>
    <w:sectPr w:rsidR="00916D7C" w:rsidRPr="00470873" w:rsidSect="00916D7C">
      <w:headerReference w:type="default" r:id="rId13"/>
      <w:footerReference w:type="default" r:id="rId14"/>
      <w:footerReference w:type="first" r:id="rId15"/>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ejan Košutić" w:date="2013-09-17T23:49:00Z" w:initials="DK">
    <w:p w14:paraId="536FDF67" w14:textId="77777777" w:rsidR="00053A1A" w:rsidRDefault="00053A1A">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52" w:author="Dejan Košutić" w:date="2015-04-01T10:40:00Z" w:initials="DK">
    <w:p w14:paraId="05DA6463" w14:textId="77777777" w:rsidR="00053A1A" w:rsidRDefault="00053A1A">
      <w:pPr>
        <w:pStyle w:val="CommentText"/>
      </w:pPr>
      <w:r>
        <w:rPr>
          <w:rStyle w:val="CommentReference"/>
        </w:rPr>
        <w:annotationRef/>
      </w:r>
      <w:r>
        <w:t>Provide names of all other employees who must have access to this document</w:t>
      </w:r>
      <w:r w:rsidR="0097767A">
        <w:t>.</w:t>
      </w:r>
    </w:p>
  </w:comment>
  <w:comment w:id="176" w:author="Dejan Košutić" w:date="2015-04-01T10:41:00Z" w:initials="DK">
    <w:p w14:paraId="7F0AA05B" w14:textId="77777777" w:rsidR="00053A1A" w:rsidRDefault="00053A1A">
      <w:pPr>
        <w:pStyle w:val="CommentText"/>
      </w:pPr>
      <w:r>
        <w:rPr>
          <w:rStyle w:val="CommentReference"/>
        </w:rPr>
        <w:annotationRef/>
      </w:r>
      <w:r>
        <w:t>Only necessary if the Procedure for Document Control prescribes that paper documents must be signed</w:t>
      </w:r>
      <w:r w:rsidR="0097767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FDF67" w15:done="0"/>
  <w15:commentEx w15:paraId="05DA6463" w15:done="0"/>
  <w15:commentEx w15:paraId="7F0AA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FDF67" w16cid:durableId="20210B8C"/>
  <w16cid:commentId w16cid:paraId="05DA6463" w16cid:durableId="20210B8D"/>
  <w16cid:commentId w16cid:paraId="7F0AA05B" w16cid:durableId="20210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65AEA" w14:textId="77777777" w:rsidR="00E31FB5" w:rsidRDefault="00E31FB5" w:rsidP="00916D7C">
      <w:pPr>
        <w:spacing w:after="0" w:line="240" w:lineRule="auto"/>
      </w:pPr>
      <w:r>
        <w:separator/>
      </w:r>
    </w:p>
  </w:endnote>
  <w:endnote w:type="continuationSeparator" w:id="0">
    <w:p w14:paraId="4E5CCB9D" w14:textId="77777777" w:rsidR="00E31FB5" w:rsidRDefault="00E31FB5" w:rsidP="0091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22" w:type="dxa"/>
      <w:tblBorders>
        <w:top w:val="single" w:sz="4" w:space="0" w:color="000000"/>
        <w:insideH w:val="single" w:sz="4" w:space="0" w:color="000000"/>
      </w:tblBorders>
      <w:tblLook w:val="04A0" w:firstRow="1" w:lastRow="0" w:firstColumn="1" w:lastColumn="0" w:noHBand="0" w:noVBand="1"/>
    </w:tblPr>
    <w:tblGrid>
      <w:gridCol w:w="3510"/>
      <w:gridCol w:w="2127"/>
      <w:gridCol w:w="3685"/>
    </w:tblGrid>
    <w:tr w:rsidR="00053A1A" w:rsidRPr="006571EC" w14:paraId="6D6EBB08" w14:textId="77777777" w:rsidTr="009F25BF">
      <w:tc>
        <w:tcPr>
          <w:tcW w:w="3510" w:type="dxa"/>
        </w:tcPr>
        <w:p w14:paraId="2C82B297" w14:textId="77777777" w:rsidR="00053A1A" w:rsidRPr="006571EC" w:rsidRDefault="00053A1A" w:rsidP="00916D7C">
          <w:pPr>
            <w:pStyle w:val="Footer"/>
            <w:rPr>
              <w:sz w:val="18"/>
              <w:szCs w:val="18"/>
            </w:rPr>
          </w:pPr>
          <w:r>
            <w:rPr>
              <w:sz w:val="18"/>
            </w:rPr>
            <w:t>ISMS Scope Document</w:t>
          </w:r>
        </w:p>
      </w:tc>
      <w:tc>
        <w:tcPr>
          <w:tcW w:w="2127" w:type="dxa"/>
        </w:tcPr>
        <w:p w14:paraId="2D0A1975" w14:textId="0C2D9D07" w:rsidR="00053A1A" w:rsidRPr="006571EC" w:rsidRDefault="00053A1A" w:rsidP="00916D7C">
          <w:pPr>
            <w:pStyle w:val="Footer"/>
            <w:jc w:val="center"/>
            <w:rPr>
              <w:sz w:val="18"/>
              <w:szCs w:val="18"/>
            </w:rPr>
          </w:pPr>
          <w:proofErr w:type="spellStart"/>
          <w:r>
            <w:rPr>
              <w:sz w:val="18"/>
            </w:rPr>
            <w:t>ver</w:t>
          </w:r>
          <w:proofErr w:type="spellEnd"/>
          <w:r>
            <w:rPr>
              <w:sz w:val="18"/>
            </w:rPr>
            <w:t xml:space="preserve"> </w:t>
          </w:r>
          <w:ins w:id="182" w:author="Jennifer Mick" w:date="2019-02-28T11:59:00Z">
            <w:r w:rsidR="00211E5A">
              <w:rPr>
                <w:sz w:val="18"/>
              </w:rPr>
              <w:t xml:space="preserve">0.2 </w:t>
            </w:r>
          </w:ins>
          <w:del w:id="183" w:author="Jennifer Mick" w:date="2019-02-28T11:59:00Z">
            <w:r w:rsidDel="00211E5A">
              <w:rPr>
                <w:sz w:val="18"/>
              </w:rPr>
              <w:delText xml:space="preserve">[version] </w:delText>
            </w:r>
          </w:del>
          <w:r>
            <w:rPr>
              <w:sz w:val="18"/>
            </w:rPr>
            <w:t xml:space="preserve">from </w:t>
          </w:r>
          <w:del w:id="184" w:author="Jennifer Mick" w:date="2019-02-28T11:59:00Z">
            <w:r w:rsidDel="00211E5A">
              <w:rPr>
                <w:sz w:val="18"/>
              </w:rPr>
              <w:delText>[date]</w:delText>
            </w:r>
          </w:del>
          <w:ins w:id="185" w:author="Jennifer Mick" w:date="2019-02-28T11:59:00Z">
            <w:r w:rsidR="00211E5A">
              <w:rPr>
                <w:sz w:val="18"/>
              </w:rPr>
              <w:t>02/28/2019</w:t>
            </w:r>
          </w:ins>
        </w:p>
      </w:tc>
      <w:tc>
        <w:tcPr>
          <w:tcW w:w="3685" w:type="dxa"/>
        </w:tcPr>
        <w:p w14:paraId="777F65BB" w14:textId="148F645D" w:rsidR="00053A1A" w:rsidRPr="006571EC" w:rsidRDefault="00053A1A" w:rsidP="00916D7C">
          <w:pPr>
            <w:pStyle w:val="Footer"/>
            <w:jc w:val="right"/>
            <w:rPr>
              <w:b/>
              <w:sz w:val="18"/>
              <w:szCs w:val="18"/>
            </w:rPr>
          </w:pPr>
          <w:r>
            <w:rPr>
              <w:sz w:val="18"/>
            </w:rPr>
            <w:t xml:space="preserve">Page </w:t>
          </w:r>
          <w:r>
            <w:rPr>
              <w:b/>
              <w:sz w:val="18"/>
            </w:rPr>
            <w:fldChar w:fldCharType="begin"/>
          </w:r>
          <w:r>
            <w:rPr>
              <w:b/>
              <w:sz w:val="18"/>
            </w:rPr>
            <w:instrText xml:space="preserve"> PAGE </w:instrText>
          </w:r>
          <w:r>
            <w:rPr>
              <w:b/>
              <w:sz w:val="18"/>
            </w:rPr>
            <w:fldChar w:fldCharType="separate"/>
          </w:r>
          <w:r w:rsidR="005D3EA0">
            <w:rPr>
              <w:b/>
              <w:noProof/>
              <w:sz w:val="18"/>
            </w:rPr>
            <w:t>4</w:t>
          </w:r>
          <w:r>
            <w:rPr>
              <w:b/>
              <w:sz w:val="18"/>
            </w:rPr>
            <w:fldChar w:fldCharType="end"/>
          </w:r>
          <w:r>
            <w:rPr>
              <w:sz w:val="18"/>
            </w:rPr>
            <w:t xml:space="preserve"> of </w:t>
          </w:r>
          <w:r>
            <w:rPr>
              <w:b/>
              <w:sz w:val="18"/>
            </w:rPr>
            <w:fldChar w:fldCharType="begin"/>
          </w:r>
          <w:r>
            <w:rPr>
              <w:b/>
              <w:sz w:val="18"/>
            </w:rPr>
            <w:instrText xml:space="preserve"> NUMPAGES  </w:instrText>
          </w:r>
          <w:r>
            <w:rPr>
              <w:b/>
              <w:sz w:val="18"/>
            </w:rPr>
            <w:fldChar w:fldCharType="separate"/>
          </w:r>
          <w:r w:rsidR="005D3EA0">
            <w:rPr>
              <w:b/>
              <w:noProof/>
              <w:sz w:val="18"/>
            </w:rPr>
            <w:t>4</w:t>
          </w:r>
          <w:r>
            <w:rPr>
              <w:b/>
              <w:sz w:val="18"/>
            </w:rPr>
            <w:fldChar w:fldCharType="end"/>
          </w:r>
        </w:p>
      </w:tc>
    </w:tr>
  </w:tbl>
  <w:p w14:paraId="4C0A04BC" w14:textId="12559110" w:rsidR="00053A1A" w:rsidRPr="004B1E43" w:rsidRDefault="007B72F6" w:rsidP="00211E5A">
    <w:pPr>
      <w:autoSpaceDE w:val="0"/>
      <w:autoSpaceDN w:val="0"/>
      <w:adjustRightInd w:val="0"/>
      <w:spacing w:after="0"/>
      <w:jc w:val="center"/>
      <w:rPr>
        <w:sz w:val="16"/>
        <w:szCs w:val="16"/>
      </w:rPr>
    </w:pPr>
    <w:del w:id="186" w:author="Jennifer Mick" w:date="2019-02-28T12:00:00Z">
      <w:r w:rsidRPr="00720F0B" w:rsidDel="00211E5A">
        <w:rPr>
          <w:sz w:val="16"/>
          <w:lang w:val="en-US"/>
        </w:rPr>
        <w:delText>©201</w:delText>
      </w:r>
      <w:r w:rsidDel="00211E5A">
        <w:rPr>
          <w:sz w:val="16"/>
          <w:lang w:val="en-US"/>
        </w:rPr>
        <w:delText>6</w:delText>
      </w:r>
      <w:r w:rsidRPr="00720F0B" w:rsidDel="00211E5A">
        <w:rPr>
          <w:sz w:val="16"/>
          <w:lang w:val="en-US"/>
        </w:rPr>
        <w:delText xml:space="preserve"> This template may be used by clients of EPPS </w:delText>
      </w:r>
      <w:r w:rsidDel="00211E5A">
        <w:rPr>
          <w:sz w:val="16"/>
          <w:lang w:val="en-US"/>
        </w:rPr>
        <w:delText>S</w:delText>
      </w:r>
      <w:r w:rsidRPr="00720F0B" w:rsidDel="00211E5A">
        <w:rPr>
          <w:sz w:val="16"/>
          <w:lang w:val="en-US"/>
        </w:rPr>
        <w:delText xml:space="preserve">ervices Ltd. </w:delText>
      </w:r>
      <w:r w:rsidRPr="00E2771D" w:rsidDel="00211E5A">
        <w:rPr>
          <w:sz w:val="16"/>
          <w:lang w:val="en-US"/>
        </w:rPr>
        <w:delText>www.</w:delText>
      </w:r>
      <w:r w:rsidDel="00211E5A">
        <w:rPr>
          <w:sz w:val="16"/>
          <w:lang w:val="en-US"/>
        </w:rPr>
        <w:delText>advisera.</w:delText>
      </w:r>
      <w:r w:rsidRPr="00E2771D" w:rsidDel="00211E5A">
        <w:rPr>
          <w:sz w:val="16"/>
          <w:lang w:val="en-US"/>
        </w:rPr>
        <w:delText>com</w:delText>
      </w:r>
      <w:r w:rsidRPr="00720F0B" w:rsidDel="00211E5A">
        <w:rPr>
          <w:sz w:val="16"/>
          <w:lang w:val="en-US"/>
        </w:rPr>
        <w:delText xml:space="preserve"> in accordance with the License Agreement.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377B" w14:textId="0F467F13" w:rsidR="007B72F6" w:rsidRPr="007B72F6" w:rsidRDefault="007B72F6" w:rsidP="007B72F6">
    <w:pPr>
      <w:pStyle w:val="Footer"/>
      <w:jc w:val="center"/>
      <w:rPr>
        <w:sz w:val="16"/>
        <w:lang w:val="en-US"/>
      </w:rPr>
    </w:pPr>
    <w:del w:id="187" w:author="Jennifer Mick" w:date="2019-02-28T11:59:00Z">
      <w:r w:rsidRPr="00720F0B" w:rsidDel="00211E5A">
        <w:rPr>
          <w:sz w:val="16"/>
          <w:lang w:val="en-US"/>
        </w:rPr>
        <w:delText>©201</w:delText>
      </w:r>
      <w:r w:rsidDel="00211E5A">
        <w:rPr>
          <w:sz w:val="16"/>
          <w:lang w:val="en-US"/>
        </w:rPr>
        <w:delText>6</w:delText>
      </w:r>
      <w:r w:rsidRPr="00720F0B" w:rsidDel="00211E5A">
        <w:rPr>
          <w:sz w:val="16"/>
          <w:lang w:val="en-US"/>
        </w:rPr>
        <w:delText xml:space="preserve"> This template may be used by clients of EPPS </w:delText>
      </w:r>
      <w:r w:rsidDel="00211E5A">
        <w:rPr>
          <w:sz w:val="16"/>
          <w:lang w:val="en-US"/>
        </w:rPr>
        <w:delText>S</w:delText>
      </w:r>
      <w:r w:rsidRPr="00720F0B" w:rsidDel="00211E5A">
        <w:rPr>
          <w:sz w:val="16"/>
          <w:lang w:val="en-US"/>
        </w:rPr>
        <w:delText xml:space="preserve">ervices Ltd. </w:delText>
      </w:r>
      <w:r w:rsidRPr="00E2771D" w:rsidDel="00211E5A">
        <w:rPr>
          <w:sz w:val="16"/>
          <w:lang w:val="en-US"/>
        </w:rPr>
        <w:delText>www.</w:delText>
      </w:r>
      <w:r w:rsidDel="00211E5A">
        <w:rPr>
          <w:sz w:val="16"/>
          <w:lang w:val="en-US"/>
        </w:rPr>
        <w:delText>advisera.</w:delText>
      </w:r>
      <w:r w:rsidRPr="00E2771D" w:rsidDel="00211E5A">
        <w:rPr>
          <w:sz w:val="16"/>
          <w:lang w:val="en-US"/>
        </w:rPr>
        <w:delText>com</w:delText>
      </w:r>
      <w:r w:rsidRPr="00720F0B" w:rsidDel="00211E5A">
        <w:rPr>
          <w:sz w:val="16"/>
          <w:lang w:val="en-US"/>
        </w:rPr>
        <w:delText xml:space="preserve"> in accord</w:delText>
      </w:r>
      <w:r w:rsidDel="00211E5A">
        <w:rPr>
          <w:sz w:val="16"/>
          <w:lang w:val="en-US"/>
        </w:rPr>
        <w:delText>ance with the License Agreement.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E15EF" w14:textId="77777777" w:rsidR="00E31FB5" w:rsidRDefault="00E31FB5" w:rsidP="00916D7C">
      <w:pPr>
        <w:spacing w:after="0" w:line="240" w:lineRule="auto"/>
      </w:pPr>
      <w:r>
        <w:separator/>
      </w:r>
    </w:p>
  </w:footnote>
  <w:footnote w:type="continuationSeparator" w:id="0">
    <w:p w14:paraId="463B1010" w14:textId="77777777" w:rsidR="00E31FB5" w:rsidRDefault="00E31FB5" w:rsidP="00916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insideH w:val="single" w:sz="4" w:space="0" w:color="000000"/>
      </w:tblBorders>
      <w:tblLook w:val="04A0" w:firstRow="1" w:lastRow="0" w:firstColumn="1" w:lastColumn="0" w:noHBand="0" w:noVBand="1"/>
    </w:tblPr>
    <w:tblGrid>
      <w:gridCol w:w="6585"/>
      <w:gridCol w:w="2487"/>
    </w:tblGrid>
    <w:tr w:rsidR="00053A1A" w:rsidRPr="006571EC" w14:paraId="651FDE34" w14:textId="77777777" w:rsidTr="00916D7C">
      <w:tc>
        <w:tcPr>
          <w:tcW w:w="6771" w:type="dxa"/>
        </w:tcPr>
        <w:p w14:paraId="14C514C1" w14:textId="3031C0A7" w:rsidR="00053A1A" w:rsidRPr="006571EC" w:rsidRDefault="00E83A83" w:rsidP="00E83A83">
          <w:pPr>
            <w:pStyle w:val="Header"/>
            <w:spacing w:after="0"/>
            <w:rPr>
              <w:sz w:val="20"/>
              <w:szCs w:val="20"/>
            </w:rPr>
          </w:pPr>
          <w:del w:id="177" w:author="Jennifer Mick" w:date="2019-02-28T11:59:00Z">
            <w:r w:rsidDel="00211E5A">
              <w:rPr>
                <w:sz w:val="20"/>
              </w:rPr>
              <w:delText xml:space="preserve"> </w:delText>
            </w:r>
            <w:r w:rsidDel="00211E5A">
              <w:rPr>
                <w:sz w:val="20"/>
              </w:rPr>
              <w:fldChar w:fldCharType="begin"/>
            </w:r>
            <w:r w:rsidDel="00211E5A">
              <w:rPr>
                <w:sz w:val="20"/>
              </w:rPr>
              <w:delInstrText xml:space="preserve"> DOCPROPERTY  Organization_name  \* MERGEFORMAT </w:delInstrText>
            </w:r>
            <w:r w:rsidDel="00211E5A">
              <w:rPr>
                <w:sz w:val="20"/>
              </w:rPr>
              <w:fldChar w:fldCharType="separate"/>
            </w:r>
            <w:r w:rsidR="00285FC2" w:rsidDel="00211E5A">
              <w:rPr>
                <w:sz w:val="20"/>
              </w:rPr>
              <w:delText>Organization name</w:delText>
            </w:r>
            <w:r w:rsidDel="00211E5A">
              <w:rPr>
                <w:sz w:val="20"/>
              </w:rPr>
              <w:fldChar w:fldCharType="end"/>
            </w:r>
          </w:del>
          <w:ins w:id="178" w:author="Jennifer Mick" w:date="2019-02-28T11:59:00Z">
            <w:r w:rsidR="00211E5A">
              <w:rPr>
                <w:sz w:val="20"/>
              </w:rPr>
              <w:t>Inspired eLear</w:t>
            </w:r>
          </w:ins>
          <w:ins w:id="179" w:author="Jennifer Mick" w:date="2019-02-28T12:00:00Z">
            <w:r w:rsidR="00211E5A">
              <w:rPr>
                <w:sz w:val="20"/>
              </w:rPr>
              <w:t>ning, LLC</w:t>
            </w:r>
          </w:ins>
        </w:p>
      </w:tc>
      <w:tc>
        <w:tcPr>
          <w:tcW w:w="2517" w:type="dxa"/>
        </w:tcPr>
        <w:p w14:paraId="67B9FCB0" w14:textId="6ADDD37D" w:rsidR="00053A1A" w:rsidRPr="006571EC" w:rsidRDefault="00053A1A" w:rsidP="00916D7C">
          <w:pPr>
            <w:pStyle w:val="Header"/>
            <w:spacing w:after="0"/>
            <w:jc w:val="right"/>
            <w:rPr>
              <w:sz w:val="20"/>
              <w:szCs w:val="20"/>
            </w:rPr>
          </w:pPr>
          <w:del w:id="180" w:author="Jennifer Mick" w:date="2019-02-28T12:00:00Z">
            <w:r w:rsidDel="00211E5A">
              <w:rPr>
                <w:sz w:val="20"/>
              </w:rPr>
              <w:delText>[confidentiality level]</w:delText>
            </w:r>
          </w:del>
          <w:ins w:id="181" w:author="Jennifer Mick" w:date="2019-02-28T12:00:00Z">
            <w:r w:rsidR="00211E5A">
              <w:rPr>
                <w:sz w:val="20"/>
              </w:rPr>
              <w:t>Confidential</w:t>
            </w:r>
          </w:ins>
        </w:p>
      </w:tc>
    </w:tr>
  </w:tbl>
  <w:p w14:paraId="129C4ACF" w14:textId="77777777" w:rsidR="00053A1A" w:rsidRPr="003056B2" w:rsidRDefault="00053A1A" w:rsidP="00916D7C">
    <w:pPr>
      <w:pStyle w:val="Header"/>
      <w:spacing w:after="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CE5243"/>
    <w:multiLevelType w:val="hybridMultilevel"/>
    <w:tmpl w:val="18B66EA6"/>
    <w:lvl w:ilvl="0" w:tplc="9BAEDBD6">
      <w:start w:val="1"/>
      <w:numFmt w:val="bullet"/>
      <w:lvlText w:val="-"/>
      <w:lvlJc w:val="left"/>
      <w:pPr>
        <w:ind w:left="720" w:hanging="360"/>
      </w:pPr>
      <w:rPr>
        <w:rFonts w:ascii="Calibri" w:eastAsia="Calibri" w:hAnsi="Calibri" w:cs="Times New Roman" w:hint="default"/>
      </w:rPr>
    </w:lvl>
    <w:lvl w:ilvl="1" w:tplc="5ED69634" w:tentative="1">
      <w:start w:val="1"/>
      <w:numFmt w:val="bullet"/>
      <w:lvlText w:val="o"/>
      <w:lvlJc w:val="left"/>
      <w:pPr>
        <w:ind w:left="1440" w:hanging="360"/>
      </w:pPr>
      <w:rPr>
        <w:rFonts w:ascii="Courier New" w:hAnsi="Courier New" w:cs="Courier New" w:hint="default"/>
      </w:rPr>
    </w:lvl>
    <w:lvl w:ilvl="2" w:tplc="B31CDE66" w:tentative="1">
      <w:start w:val="1"/>
      <w:numFmt w:val="bullet"/>
      <w:lvlText w:val=""/>
      <w:lvlJc w:val="left"/>
      <w:pPr>
        <w:ind w:left="2160" w:hanging="360"/>
      </w:pPr>
      <w:rPr>
        <w:rFonts w:ascii="Wingdings" w:hAnsi="Wingdings" w:hint="default"/>
      </w:rPr>
    </w:lvl>
    <w:lvl w:ilvl="3" w:tplc="7B5297C4" w:tentative="1">
      <w:start w:val="1"/>
      <w:numFmt w:val="bullet"/>
      <w:lvlText w:val=""/>
      <w:lvlJc w:val="left"/>
      <w:pPr>
        <w:ind w:left="2880" w:hanging="360"/>
      </w:pPr>
      <w:rPr>
        <w:rFonts w:ascii="Symbol" w:hAnsi="Symbol" w:hint="default"/>
      </w:rPr>
    </w:lvl>
    <w:lvl w:ilvl="4" w:tplc="C6B46328" w:tentative="1">
      <w:start w:val="1"/>
      <w:numFmt w:val="bullet"/>
      <w:lvlText w:val="o"/>
      <w:lvlJc w:val="left"/>
      <w:pPr>
        <w:ind w:left="3600" w:hanging="360"/>
      </w:pPr>
      <w:rPr>
        <w:rFonts w:ascii="Courier New" w:hAnsi="Courier New" w:cs="Courier New" w:hint="default"/>
      </w:rPr>
    </w:lvl>
    <w:lvl w:ilvl="5" w:tplc="6FCA2520" w:tentative="1">
      <w:start w:val="1"/>
      <w:numFmt w:val="bullet"/>
      <w:lvlText w:val=""/>
      <w:lvlJc w:val="left"/>
      <w:pPr>
        <w:ind w:left="4320" w:hanging="360"/>
      </w:pPr>
      <w:rPr>
        <w:rFonts w:ascii="Wingdings" w:hAnsi="Wingdings" w:hint="default"/>
      </w:rPr>
    </w:lvl>
    <w:lvl w:ilvl="6" w:tplc="95AEB9FA" w:tentative="1">
      <w:start w:val="1"/>
      <w:numFmt w:val="bullet"/>
      <w:lvlText w:val=""/>
      <w:lvlJc w:val="left"/>
      <w:pPr>
        <w:ind w:left="5040" w:hanging="360"/>
      </w:pPr>
      <w:rPr>
        <w:rFonts w:ascii="Symbol" w:hAnsi="Symbol" w:hint="default"/>
      </w:rPr>
    </w:lvl>
    <w:lvl w:ilvl="7" w:tplc="22929274" w:tentative="1">
      <w:start w:val="1"/>
      <w:numFmt w:val="bullet"/>
      <w:lvlText w:val="o"/>
      <w:lvlJc w:val="left"/>
      <w:pPr>
        <w:ind w:left="5760" w:hanging="360"/>
      </w:pPr>
      <w:rPr>
        <w:rFonts w:ascii="Courier New" w:hAnsi="Courier New" w:cs="Courier New" w:hint="default"/>
      </w:rPr>
    </w:lvl>
    <w:lvl w:ilvl="8" w:tplc="F8B6E2BE" w:tentative="1">
      <w:start w:val="1"/>
      <w:numFmt w:val="bullet"/>
      <w:lvlText w:val=""/>
      <w:lvlJc w:val="left"/>
      <w:pPr>
        <w:ind w:left="6480" w:hanging="360"/>
      </w:pPr>
      <w:rPr>
        <w:rFonts w:ascii="Wingdings" w:hAnsi="Wingdings" w:hint="default"/>
      </w:rPr>
    </w:lvl>
  </w:abstractNum>
  <w:abstractNum w:abstractNumId="2" w15:restartNumberingAfterBreak="0">
    <w:nsid w:val="32B04F65"/>
    <w:multiLevelType w:val="hybridMultilevel"/>
    <w:tmpl w:val="4092792C"/>
    <w:lvl w:ilvl="0" w:tplc="85E2C9C6">
      <w:start w:val="1"/>
      <w:numFmt w:val="bullet"/>
      <w:lvlText w:val=""/>
      <w:lvlJc w:val="left"/>
      <w:pPr>
        <w:ind w:left="720" w:hanging="360"/>
      </w:pPr>
      <w:rPr>
        <w:rFonts w:ascii="Symbol" w:hAnsi="Symbol" w:hint="default"/>
      </w:rPr>
    </w:lvl>
    <w:lvl w:ilvl="1" w:tplc="3FBEAF3C" w:tentative="1">
      <w:start w:val="1"/>
      <w:numFmt w:val="bullet"/>
      <w:lvlText w:val="o"/>
      <w:lvlJc w:val="left"/>
      <w:pPr>
        <w:ind w:left="1440" w:hanging="360"/>
      </w:pPr>
      <w:rPr>
        <w:rFonts w:ascii="Courier New" w:hAnsi="Courier New" w:cs="Courier New" w:hint="default"/>
      </w:rPr>
    </w:lvl>
    <w:lvl w:ilvl="2" w:tplc="32C62900" w:tentative="1">
      <w:start w:val="1"/>
      <w:numFmt w:val="bullet"/>
      <w:lvlText w:val=""/>
      <w:lvlJc w:val="left"/>
      <w:pPr>
        <w:ind w:left="2160" w:hanging="360"/>
      </w:pPr>
      <w:rPr>
        <w:rFonts w:ascii="Wingdings" w:hAnsi="Wingdings" w:hint="default"/>
      </w:rPr>
    </w:lvl>
    <w:lvl w:ilvl="3" w:tplc="3190ED18" w:tentative="1">
      <w:start w:val="1"/>
      <w:numFmt w:val="bullet"/>
      <w:lvlText w:val=""/>
      <w:lvlJc w:val="left"/>
      <w:pPr>
        <w:ind w:left="2880" w:hanging="360"/>
      </w:pPr>
      <w:rPr>
        <w:rFonts w:ascii="Symbol" w:hAnsi="Symbol" w:hint="default"/>
      </w:rPr>
    </w:lvl>
    <w:lvl w:ilvl="4" w:tplc="3A343ACE" w:tentative="1">
      <w:start w:val="1"/>
      <w:numFmt w:val="bullet"/>
      <w:lvlText w:val="o"/>
      <w:lvlJc w:val="left"/>
      <w:pPr>
        <w:ind w:left="3600" w:hanging="360"/>
      </w:pPr>
      <w:rPr>
        <w:rFonts w:ascii="Courier New" w:hAnsi="Courier New" w:cs="Courier New" w:hint="default"/>
      </w:rPr>
    </w:lvl>
    <w:lvl w:ilvl="5" w:tplc="4B1E2416" w:tentative="1">
      <w:start w:val="1"/>
      <w:numFmt w:val="bullet"/>
      <w:lvlText w:val=""/>
      <w:lvlJc w:val="left"/>
      <w:pPr>
        <w:ind w:left="4320" w:hanging="360"/>
      </w:pPr>
      <w:rPr>
        <w:rFonts w:ascii="Wingdings" w:hAnsi="Wingdings" w:hint="default"/>
      </w:rPr>
    </w:lvl>
    <w:lvl w:ilvl="6" w:tplc="C1F44D3A" w:tentative="1">
      <w:start w:val="1"/>
      <w:numFmt w:val="bullet"/>
      <w:lvlText w:val=""/>
      <w:lvlJc w:val="left"/>
      <w:pPr>
        <w:ind w:left="5040" w:hanging="360"/>
      </w:pPr>
      <w:rPr>
        <w:rFonts w:ascii="Symbol" w:hAnsi="Symbol" w:hint="default"/>
      </w:rPr>
    </w:lvl>
    <w:lvl w:ilvl="7" w:tplc="FD1A7D3C" w:tentative="1">
      <w:start w:val="1"/>
      <w:numFmt w:val="bullet"/>
      <w:lvlText w:val="o"/>
      <w:lvlJc w:val="left"/>
      <w:pPr>
        <w:ind w:left="5760" w:hanging="360"/>
      </w:pPr>
      <w:rPr>
        <w:rFonts w:ascii="Courier New" w:hAnsi="Courier New" w:cs="Courier New" w:hint="default"/>
      </w:rPr>
    </w:lvl>
    <w:lvl w:ilvl="8" w:tplc="F60E07DA" w:tentative="1">
      <w:start w:val="1"/>
      <w:numFmt w:val="bullet"/>
      <w:lvlText w:val=""/>
      <w:lvlJc w:val="left"/>
      <w:pPr>
        <w:ind w:left="6480" w:hanging="360"/>
      </w:pPr>
      <w:rPr>
        <w:rFonts w:ascii="Wingdings" w:hAnsi="Wingdings" w:hint="default"/>
      </w:rPr>
    </w:lvl>
  </w:abstractNum>
  <w:abstractNum w:abstractNumId="3" w15:restartNumberingAfterBreak="0">
    <w:nsid w:val="37B96C1E"/>
    <w:multiLevelType w:val="hybridMultilevel"/>
    <w:tmpl w:val="E8187D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85C07"/>
    <w:multiLevelType w:val="hybridMultilevel"/>
    <w:tmpl w:val="FAB0DCEE"/>
    <w:lvl w:ilvl="0" w:tplc="04090001">
      <w:start w:val="1"/>
      <w:numFmt w:val="bullet"/>
      <w:lvlText w:val=""/>
      <w:lvlJc w:val="left"/>
      <w:pPr>
        <w:ind w:left="720" w:hanging="360"/>
      </w:pPr>
      <w:rPr>
        <w:rFonts w:ascii="Symbol" w:hAnsi="Symbol" w:hint="default"/>
      </w:rPr>
    </w:lvl>
    <w:lvl w:ilvl="1" w:tplc="164E2B32" w:tentative="1">
      <w:start w:val="1"/>
      <w:numFmt w:val="bullet"/>
      <w:lvlText w:val="o"/>
      <w:lvlJc w:val="left"/>
      <w:pPr>
        <w:ind w:left="1440" w:hanging="360"/>
      </w:pPr>
      <w:rPr>
        <w:rFonts w:ascii="Courier New" w:hAnsi="Courier New" w:cs="Courier New" w:hint="default"/>
      </w:rPr>
    </w:lvl>
    <w:lvl w:ilvl="2" w:tplc="AC76CBBA" w:tentative="1">
      <w:start w:val="1"/>
      <w:numFmt w:val="bullet"/>
      <w:lvlText w:val=""/>
      <w:lvlJc w:val="left"/>
      <w:pPr>
        <w:ind w:left="2160" w:hanging="360"/>
      </w:pPr>
      <w:rPr>
        <w:rFonts w:ascii="Wingdings" w:hAnsi="Wingdings" w:hint="default"/>
      </w:rPr>
    </w:lvl>
    <w:lvl w:ilvl="3" w:tplc="5CAA51C2" w:tentative="1">
      <w:start w:val="1"/>
      <w:numFmt w:val="bullet"/>
      <w:lvlText w:val=""/>
      <w:lvlJc w:val="left"/>
      <w:pPr>
        <w:ind w:left="2880" w:hanging="360"/>
      </w:pPr>
      <w:rPr>
        <w:rFonts w:ascii="Symbol" w:hAnsi="Symbol" w:hint="default"/>
      </w:rPr>
    </w:lvl>
    <w:lvl w:ilvl="4" w:tplc="0248FD0C" w:tentative="1">
      <w:start w:val="1"/>
      <w:numFmt w:val="bullet"/>
      <w:lvlText w:val="o"/>
      <w:lvlJc w:val="left"/>
      <w:pPr>
        <w:ind w:left="3600" w:hanging="360"/>
      </w:pPr>
      <w:rPr>
        <w:rFonts w:ascii="Courier New" w:hAnsi="Courier New" w:cs="Courier New" w:hint="default"/>
      </w:rPr>
    </w:lvl>
    <w:lvl w:ilvl="5" w:tplc="3B1E56C8" w:tentative="1">
      <w:start w:val="1"/>
      <w:numFmt w:val="bullet"/>
      <w:lvlText w:val=""/>
      <w:lvlJc w:val="left"/>
      <w:pPr>
        <w:ind w:left="4320" w:hanging="360"/>
      </w:pPr>
      <w:rPr>
        <w:rFonts w:ascii="Wingdings" w:hAnsi="Wingdings" w:hint="default"/>
      </w:rPr>
    </w:lvl>
    <w:lvl w:ilvl="6" w:tplc="A7A4C6A8" w:tentative="1">
      <w:start w:val="1"/>
      <w:numFmt w:val="bullet"/>
      <w:lvlText w:val=""/>
      <w:lvlJc w:val="left"/>
      <w:pPr>
        <w:ind w:left="5040" w:hanging="360"/>
      </w:pPr>
      <w:rPr>
        <w:rFonts w:ascii="Symbol" w:hAnsi="Symbol" w:hint="default"/>
      </w:rPr>
    </w:lvl>
    <w:lvl w:ilvl="7" w:tplc="B62AE9DC" w:tentative="1">
      <w:start w:val="1"/>
      <w:numFmt w:val="bullet"/>
      <w:lvlText w:val="o"/>
      <w:lvlJc w:val="left"/>
      <w:pPr>
        <w:ind w:left="5760" w:hanging="360"/>
      </w:pPr>
      <w:rPr>
        <w:rFonts w:ascii="Courier New" w:hAnsi="Courier New" w:cs="Courier New" w:hint="default"/>
      </w:rPr>
    </w:lvl>
    <w:lvl w:ilvl="8" w:tplc="455C6C8A"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Mick">
    <w15:presenceInfo w15:providerId="AD" w15:userId="S::jennifer.mick@inspiredelearning.com::429b5a92-eea6-4c64-8763-709744f87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FD"/>
    <w:rsid w:val="00053A1A"/>
    <w:rsid w:val="000900F8"/>
    <w:rsid w:val="0009186F"/>
    <w:rsid w:val="00094BEE"/>
    <w:rsid w:val="000B1861"/>
    <w:rsid w:val="000C4881"/>
    <w:rsid w:val="000E09C0"/>
    <w:rsid w:val="001415ED"/>
    <w:rsid w:val="00211E5A"/>
    <w:rsid w:val="002142CE"/>
    <w:rsid w:val="002353FD"/>
    <w:rsid w:val="00262D84"/>
    <w:rsid w:val="00285FC2"/>
    <w:rsid w:val="002947CB"/>
    <w:rsid w:val="00314587"/>
    <w:rsid w:val="003219A1"/>
    <w:rsid w:val="00324157"/>
    <w:rsid w:val="00385FCE"/>
    <w:rsid w:val="0041344F"/>
    <w:rsid w:val="00453296"/>
    <w:rsid w:val="00470873"/>
    <w:rsid w:val="00473692"/>
    <w:rsid w:val="0052028A"/>
    <w:rsid w:val="00563155"/>
    <w:rsid w:val="005942B5"/>
    <w:rsid w:val="005D06CD"/>
    <w:rsid w:val="005D3EA0"/>
    <w:rsid w:val="0064186C"/>
    <w:rsid w:val="00655A5B"/>
    <w:rsid w:val="006618C8"/>
    <w:rsid w:val="006802A3"/>
    <w:rsid w:val="006D1490"/>
    <w:rsid w:val="006E3417"/>
    <w:rsid w:val="00716D0E"/>
    <w:rsid w:val="007313DC"/>
    <w:rsid w:val="00757B49"/>
    <w:rsid w:val="007B466D"/>
    <w:rsid w:val="007B72F6"/>
    <w:rsid w:val="007E243F"/>
    <w:rsid w:val="0080236D"/>
    <w:rsid w:val="00825A8E"/>
    <w:rsid w:val="008431A7"/>
    <w:rsid w:val="0085234B"/>
    <w:rsid w:val="008A2D0A"/>
    <w:rsid w:val="008F2750"/>
    <w:rsid w:val="008F5036"/>
    <w:rsid w:val="0091209E"/>
    <w:rsid w:val="00916D7C"/>
    <w:rsid w:val="00927DFD"/>
    <w:rsid w:val="009346DF"/>
    <w:rsid w:val="0097767A"/>
    <w:rsid w:val="009A3B35"/>
    <w:rsid w:val="009E63D7"/>
    <w:rsid w:val="009F25BF"/>
    <w:rsid w:val="009F4A3C"/>
    <w:rsid w:val="00A03207"/>
    <w:rsid w:val="00A70F62"/>
    <w:rsid w:val="00A96436"/>
    <w:rsid w:val="00AB1D27"/>
    <w:rsid w:val="00AC0608"/>
    <w:rsid w:val="00AF0EAC"/>
    <w:rsid w:val="00AF2937"/>
    <w:rsid w:val="00B433E5"/>
    <w:rsid w:val="00B444DB"/>
    <w:rsid w:val="00B56C41"/>
    <w:rsid w:val="00B6714E"/>
    <w:rsid w:val="00B77DC1"/>
    <w:rsid w:val="00C13174"/>
    <w:rsid w:val="00C16636"/>
    <w:rsid w:val="00C348CB"/>
    <w:rsid w:val="00C5011F"/>
    <w:rsid w:val="00C74CFE"/>
    <w:rsid w:val="00C803CB"/>
    <w:rsid w:val="00CA74BE"/>
    <w:rsid w:val="00CC75E3"/>
    <w:rsid w:val="00CD39BF"/>
    <w:rsid w:val="00D00F92"/>
    <w:rsid w:val="00D67F95"/>
    <w:rsid w:val="00D71413"/>
    <w:rsid w:val="00D744D1"/>
    <w:rsid w:val="00D77765"/>
    <w:rsid w:val="00DA12A4"/>
    <w:rsid w:val="00DA5854"/>
    <w:rsid w:val="00E17DBB"/>
    <w:rsid w:val="00E31FB5"/>
    <w:rsid w:val="00E67EFD"/>
    <w:rsid w:val="00E83A83"/>
    <w:rsid w:val="00EC19D8"/>
    <w:rsid w:val="00ED1270"/>
    <w:rsid w:val="00F2489B"/>
    <w:rsid w:val="00F4735C"/>
    <w:rsid w:val="00F51F7E"/>
    <w:rsid w:val="00F57F32"/>
    <w:rsid w:val="00F66069"/>
    <w:rsid w:val="00F90AB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2357"/>
  <w15:docId w15:val="{B5297372-9D80-4284-A859-25547CFD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basedOn w:val="DefaultParagraphFont"/>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TOCHeading">
    <w:name w:val="TOC Heading"/>
    <w:basedOn w:val="Heading1"/>
    <w:next w:val="Normal"/>
    <w:uiPriority w:val="39"/>
    <w:semiHidden/>
    <w:unhideWhenUsed/>
    <w:qFormat/>
    <w:rsid w:val="009F25BF"/>
    <w:pPr>
      <w:keepNext/>
      <w:keepLines/>
      <w:numPr>
        <w:numId w:val="0"/>
      </w:numPr>
      <w:spacing w:before="480" w:after="0"/>
      <w:outlineLvl w:val="9"/>
    </w:pPr>
    <w:rPr>
      <w:rFonts w:ascii="Cambria" w:eastAsia="Times New Roman" w:hAnsi="Cambria"/>
      <w:bCs/>
      <w:color w:val="365F91"/>
      <w:lang w:val="en-US"/>
    </w:rPr>
  </w:style>
  <w:style w:type="paragraph" w:styleId="Revision">
    <w:name w:val="Revision"/>
    <w:hidden/>
    <w:uiPriority w:val="99"/>
    <w:semiHidden/>
    <w:rsid w:val="007E243F"/>
    <w:rPr>
      <w:sz w:val="22"/>
      <w:szCs w:val="22"/>
      <w:lang w:val="en-GB" w:eastAsia="en-US"/>
    </w:rPr>
  </w:style>
  <w:style w:type="character" w:styleId="FollowedHyperlink">
    <w:name w:val="FollowedHyperlink"/>
    <w:basedOn w:val="DefaultParagraphFont"/>
    <w:uiPriority w:val="99"/>
    <w:semiHidden/>
    <w:unhideWhenUsed/>
    <w:rsid w:val="00285FC2"/>
    <w:rPr>
      <w:color w:val="800080" w:themeColor="followedHyperlink"/>
      <w:u w:val="single"/>
    </w:rPr>
  </w:style>
  <w:style w:type="character" w:styleId="UnresolvedMention">
    <w:name w:val="Unresolved Mention"/>
    <w:basedOn w:val="DefaultParagraphFont"/>
    <w:uiPriority w:val="99"/>
    <w:semiHidden/>
    <w:unhideWhenUsed/>
    <w:rsid w:val="00AB1D27"/>
    <w:rPr>
      <w:color w:val="605E5C"/>
      <w:shd w:val="clear" w:color="auto" w:fill="E1DFDD"/>
    </w:rPr>
  </w:style>
  <w:style w:type="paragraph" w:styleId="ListParagraph">
    <w:name w:val="List Paragraph"/>
    <w:basedOn w:val="Normal"/>
    <w:uiPriority w:val="34"/>
    <w:qFormat/>
    <w:rsid w:val="00C1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91BAB-4341-4F33-B496-98E49F52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904</Words>
  <Characters>5255</Characters>
  <Application>Microsoft Office Word</Application>
  <DocSecurity>0</DocSecurity>
  <Lines>238</Lines>
  <Paragraphs>175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ISMS Scope Document</vt:lpstr>
      <vt:lpstr>ISMS Scope Document</vt:lpstr>
    </vt:vector>
  </TitlesOfParts>
  <Company>EPPS Services Ltd</Company>
  <LinksUpToDate>false</LinksUpToDate>
  <CharactersWithSpaces>5984</CharactersWithSpaces>
  <SharedDoc>false</SharedDoc>
  <HLinks>
    <vt:vector size="54" baseType="variant">
      <vt:variant>
        <vt:i4>1441842</vt:i4>
      </vt:variant>
      <vt:variant>
        <vt:i4>50</vt:i4>
      </vt:variant>
      <vt:variant>
        <vt:i4>0</vt:i4>
      </vt:variant>
      <vt:variant>
        <vt:i4>5</vt:i4>
      </vt:variant>
      <vt:variant>
        <vt:lpwstr/>
      </vt:variant>
      <vt:variant>
        <vt:lpwstr>_Toc269414877</vt:lpwstr>
      </vt:variant>
      <vt:variant>
        <vt:i4>1441842</vt:i4>
      </vt:variant>
      <vt:variant>
        <vt:i4>44</vt:i4>
      </vt:variant>
      <vt:variant>
        <vt:i4>0</vt:i4>
      </vt:variant>
      <vt:variant>
        <vt:i4>5</vt:i4>
      </vt:variant>
      <vt:variant>
        <vt:lpwstr/>
      </vt:variant>
      <vt:variant>
        <vt:lpwstr>_Toc269414876</vt:lpwstr>
      </vt:variant>
      <vt:variant>
        <vt:i4>1441842</vt:i4>
      </vt:variant>
      <vt:variant>
        <vt:i4>38</vt:i4>
      </vt:variant>
      <vt:variant>
        <vt:i4>0</vt:i4>
      </vt:variant>
      <vt:variant>
        <vt:i4>5</vt:i4>
      </vt:variant>
      <vt:variant>
        <vt:lpwstr/>
      </vt:variant>
      <vt:variant>
        <vt:lpwstr>_Toc269414875</vt:lpwstr>
      </vt:variant>
      <vt:variant>
        <vt:i4>1441842</vt:i4>
      </vt:variant>
      <vt:variant>
        <vt:i4>32</vt:i4>
      </vt:variant>
      <vt:variant>
        <vt:i4>0</vt:i4>
      </vt:variant>
      <vt:variant>
        <vt:i4>5</vt:i4>
      </vt:variant>
      <vt:variant>
        <vt:lpwstr/>
      </vt:variant>
      <vt:variant>
        <vt:lpwstr>_Toc269414874</vt:lpwstr>
      </vt:variant>
      <vt:variant>
        <vt:i4>1441842</vt:i4>
      </vt:variant>
      <vt:variant>
        <vt:i4>26</vt:i4>
      </vt:variant>
      <vt:variant>
        <vt:i4>0</vt:i4>
      </vt:variant>
      <vt:variant>
        <vt:i4>5</vt:i4>
      </vt:variant>
      <vt:variant>
        <vt:lpwstr/>
      </vt:variant>
      <vt:variant>
        <vt:lpwstr>_Toc269414873</vt:lpwstr>
      </vt:variant>
      <vt:variant>
        <vt:i4>1441842</vt:i4>
      </vt:variant>
      <vt:variant>
        <vt:i4>20</vt:i4>
      </vt:variant>
      <vt:variant>
        <vt:i4>0</vt:i4>
      </vt:variant>
      <vt:variant>
        <vt:i4>5</vt:i4>
      </vt:variant>
      <vt:variant>
        <vt:lpwstr/>
      </vt:variant>
      <vt:variant>
        <vt:lpwstr>_Toc269414872</vt:lpwstr>
      </vt:variant>
      <vt:variant>
        <vt:i4>1441842</vt:i4>
      </vt:variant>
      <vt:variant>
        <vt:i4>14</vt:i4>
      </vt:variant>
      <vt:variant>
        <vt:i4>0</vt:i4>
      </vt:variant>
      <vt:variant>
        <vt:i4>5</vt:i4>
      </vt:variant>
      <vt:variant>
        <vt:lpwstr/>
      </vt:variant>
      <vt:variant>
        <vt:lpwstr>_Toc269414871</vt:lpwstr>
      </vt:variant>
      <vt:variant>
        <vt:i4>1441842</vt:i4>
      </vt:variant>
      <vt:variant>
        <vt:i4>8</vt:i4>
      </vt:variant>
      <vt:variant>
        <vt:i4>0</vt:i4>
      </vt:variant>
      <vt:variant>
        <vt:i4>5</vt:i4>
      </vt:variant>
      <vt:variant>
        <vt:lpwstr/>
      </vt:variant>
      <vt:variant>
        <vt:lpwstr>_Toc269414870</vt:lpwstr>
      </vt:variant>
      <vt:variant>
        <vt:i4>1507378</vt:i4>
      </vt:variant>
      <vt:variant>
        <vt:i4>2</vt:i4>
      </vt:variant>
      <vt:variant>
        <vt:i4>0</vt:i4>
      </vt:variant>
      <vt:variant>
        <vt:i4>5</vt:i4>
      </vt:variant>
      <vt:variant>
        <vt:lpwstr/>
      </vt:variant>
      <vt:variant>
        <vt:lpwstr>_Toc269414869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ISMS Scope Document</dc:title>
  <dc:creator>Dejan Kosutic</dc:creator>
  <dc:description>©2016 This template may be used by clients of EPPS Services Ltd. www.advisera.com in accordance with the License Agreement.</dc:description>
  <cp:lastModifiedBy>Jennifer Mick</cp:lastModifiedBy>
  <cp:revision>5</cp:revision>
  <cp:lastPrinted>2019-02-27T19:15:00Z</cp:lastPrinted>
  <dcterms:created xsi:type="dcterms:W3CDTF">2019-02-28T17:55:00Z</dcterms:created>
  <dcterms:modified xsi:type="dcterms:W3CDTF">2019-02-28T19:21:00Z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_name">
    <vt:lpwstr>Organization name</vt:lpwstr>
  </property>
</Properties>
</file>
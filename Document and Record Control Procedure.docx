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36330" w14:textId="77777777" w:rsidR="00C85CB9" w:rsidRDefault="00C85CB9">
      <w:pPr>
        <w:rPr>
          <w:lang w:val="en-US"/>
        </w:rPr>
      </w:pPr>
    </w:p>
    <w:p w14:paraId="3D2120EC" w14:textId="77777777" w:rsidR="00C85CB9" w:rsidRDefault="00C85CB9">
      <w:pPr>
        <w:rPr>
          <w:lang w:val="en-US"/>
        </w:rPr>
      </w:pPr>
    </w:p>
    <w:p w14:paraId="3AF8DA92" w14:textId="77777777" w:rsidR="00C85CB9" w:rsidRDefault="00C85CB9">
      <w:pPr>
        <w:rPr>
          <w:lang w:val="en-US"/>
        </w:rPr>
      </w:pPr>
    </w:p>
    <w:p w14:paraId="77E5EEE6" w14:textId="77777777" w:rsidR="00C85CB9" w:rsidRDefault="00C85CB9">
      <w:pPr>
        <w:rPr>
          <w:lang w:val="en-US"/>
        </w:rPr>
      </w:pPr>
    </w:p>
    <w:p w14:paraId="4B0AE1EB" w14:textId="5A460F66" w:rsidR="00C85CB9" w:rsidRDefault="008B718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CC9B417" wp14:editId="710EAFBE">
            <wp:extent cx="5455784" cy="1261562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54793DD-E59F-4200-8FF9-B7C5B25586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054793DD-E59F-4200-8FF9-B7C5B25586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5784" cy="126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D1A7" w14:textId="62CEF4BB" w:rsidR="00C85CB9" w:rsidRDefault="00C85CB9">
      <w:pPr>
        <w:jc w:val="center"/>
        <w:rPr>
          <w:lang w:val="en-US"/>
        </w:rPr>
      </w:pPr>
    </w:p>
    <w:p w14:paraId="713CF956" w14:textId="66C5EEA8" w:rsidR="00C85CB9" w:rsidRDefault="008B718A">
      <w:pPr>
        <w:jc w:val="center"/>
        <w:rPr>
          <w:lang w:val="en-US"/>
        </w:rPr>
      </w:pPr>
      <w:r>
        <w:rPr>
          <w:lang w:val="en-US"/>
        </w:rPr>
        <w:t>Inspired eLearning, LLC</w:t>
      </w:r>
    </w:p>
    <w:p w14:paraId="1076F5A2" w14:textId="77777777" w:rsidR="00C85CB9" w:rsidRDefault="00C85CB9">
      <w:pPr>
        <w:jc w:val="center"/>
        <w:rPr>
          <w:lang w:val="en-US"/>
        </w:rPr>
      </w:pPr>
    </w:p>
    <w:p w14:paraId="3EB9F4BC" w14:textId="77777777" w:rsidR="00C85CB9" w:rsidRDefault="00C85CB9">
      <w:pPr>
        <w:jc w:val="center"/>
        <w:rPr>
          <w:lang w:val="en-US"/>
        </w:rPr>
      </w:pPr>
    </w:p>
    <w:p w14:paraId="7EEEA291" w14:textId="77777777" w:rsidR="00C85CB9" w:rsidRDefault="0063520F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lang w:val="en-US"/>
        </w:rPr>
        <w:t>PROCEDURE FOR DOCUMENT AND RECORD CONTROL</w:t>
      </w:r>
    </w:p>
    <w:p w14:paraId="23DF7F73" w14:textId="77777777" w:rsidR="00C85CB9" w:rsidRDefault="00C85CB9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C85CB9" w14:paraId="1EFF1610" w14:textId="77777777">
        <w:tc>
          <w:tcPr>
            <w:tcW w:w="2376" w:type="dxa"/>
          </w:tcPr>
          <w:p w14:paraId="50293279" w14:textId="77777777" w:rsidR="00C85CB9" w:rsidRDefault="0063520F">
            <w:pPr>
              <w:rPr>
                <w:lang w:val="en-US"/>
              </w:rPr>
            </w:pPr>
            <w:commentRangeStart w:id="0"/>
            <w:r>
              <w:rPr>
                <w:lang w:val="en-US"/>
              </w:rPr>
              <w:t>Code</w:t>
            </w:r>
            <w:commentRangeEnd w:id="0"/>
            <w:r>
              <w:commentReference w:id="0"/>
            </w:r>
            <w:r>
              <w:rPr>
                <w:lang w:val="en-US"/>
              </w:rPr>
              <w:t>:</w:t>
            </w:r>
          </w:p>
        </w:tc>
        <w:tc>
          <w:tcPr>
            <w:tcW w:w="6912" w:type="dxa"/>
          </w:tcPr>
          <w:p w14:paraId="3652BBE5" w14:textId="77777777" w:rsidR="00C85CB9" w:rsidRDefault="00C85CB9">
            <w:pPr>
              <w:rPr>
                <w:lang w:val="en-US"/>
              </w:rPr>
            </w:pPr>
          </w:p>
        </w:tc>
      </w:tr>
      <w:tr w:rsidR="00C85CB9" w14:paraId="634A6302" w14:textId="77777777">
        <w:tc>
          <w:tcPr>
            <w:tcW w:w="2376" w:type="dxa"/>
          </w:tcPr>
          <w:p w14:paraId="3AFE1D6F" w14:textId="77777777" w:rsidR="00C85CB9" w:rsidRDefault="0063520F">
            <w:pPr>
              <w:rPr>
                <w:lang w:val="en-US"/>
              </w:rPr>
            </w:pPr>
            <w:r>
              <w:rPr>
                <w:lang w:val="en-US"/>
              </w:rPr>
              <w:t>Version:</w:t>
            </w:r>
          </w:p>
        </w:tc>
        <w:tc>
          <w:tcPr>
            <w:tcW w:w="6912" w:type="dxa"/>
          </w:tcPr>
          <w:p w14:paraId="41BBF8F3" w14:textId="12F039DC" w:rsidR="00C85CB9" w:rsidRDefault="008B718A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C85CB9" w14:paraId="62BF4AD7" w14:textId="77777777">
        <w:tc>
          <w:tcPr>
            <w:tcW w:w="2376" w:type="dxa"/>
          </w:tcPr>
          <w:p w14:paraId="37C530AC" w14:textId="77777777" w:rsidR="00C85CB9" w:rsidRDefault="0063520F">
            <w:pPr>
              <w:rPr>
                <w:lang w:val="en-US"/>
              </w:rPr>
            </w:pPr>
            <w:r>
              <w:rPr>
                <w:lang w:val="en-US"/>
              </w:rPr>
              <w:t>Date of version:</w:t>
            </w:r>
          </w:p>
        </w:tc>
        <w:tc>
          <w:tcPr>
            <w:tcW w:w="6912" w:type="dxa"/>
          </w:tcPr>
          <w:p w14:paraId="22E9145F" w14:textId="26AB7858" w:rsidR="00C85CB9" w:rsidRDefault="008B718A">
            <w:pPr>
              <w:rPr>
                <w:lang w:val="en-US"/>
              </w:rPr>
            </w:pPr>
            <w:r>
              <w:rPr>
                <w:lang w:val="en-US"/>
              </w:rPr>
              <w:t>10/25/2018</w:t>
            </w:r>
          </w:p>
        </w:tc>
      </w:tr>
      <w:tr w:rsidR="00C85CB9" w14:paraId="47F97563" w14:textId="77777777">
        <w:tc>
          <w:tcPr>
            <w:tcW w:w="2376" w:type="dxa"/>
          </w:tcPr>
          <w:p w14:paraId="5FA6FB23" w14:textId="77777777" w:rsidR="00C85CB9" w:rsidRDefault="0063520F">
            <w:pPr>
              <w:rPr>
                <w:lang w:val="en-US"/>
              </w:rPr>
            </w:pPr>
            <w:r>
              <w:rPr>
                <w:lang w:val="en-US"/>
              </w:rPr>
              <w:t>Created by:</w:t>
            </w:r>
          </w:p>
        </w:tc>
        <w:tc>
          <w:tcPr>
            <w:tcW w:w="6912" w:type="dxa"/>
          </w:tcPr>
          <w:p w14:paraId="23FD502C" w14:textId="76875A97" w:rsidR="00C85CB9" w:rsidRDefault="008B718A">
            <w:pPr>
              <w:rPr>
                <w:lang w:val="en-US"/>
              </w:rPr>
            </w:pPr>
            <w:r>
              <w:rPr>
                <w:lang w:val="en-US"/>
              </w:rPr>
              <w:t>Jennifer Mick</w:t>
            </w:r>
          </w:p>
        </w:tc>
      </w:tr>
      <w:tr w:rsidR="00C85CB9" w14:paraId="6CE69B0F" w14:textId="77777777">
        <w:tc>
          <w:tcPr>
            <w:tcW w:w="2376" w:type="dxa"/>
          </w:tcPr>
          <w:p w14:paraId="481922CB" w14:textId="77777777" w:rsidR="00C85CB9" w:rsidRDefault="0063520F">
            <w:pPr>
              <w:rPr>
                <w:lang w:val="en-US"/>
              </w:rPr>
            </w:pPr>
            <w:r>
              <w:rPr>
                <w:lang w:val="en-US"/>
              </w:rPr>
              <w:t>Approved by:</w:t>
            </w:r>
          </w:p>
        </w:tc>
        <w:tc>
          <w:tcPr>
            <w:tcW w:w="6912" w:type="dxa"/>
          </w:tcPr>
          <w:p w14:paraId="075898B2" w14:textId="77777777" w:rsidR="00C85CB9" w:rsidRDefault="00C85CB9">
            <w:pPr>
              <w:rPr>
                <w:lang w:val="en-US"/>
              </w:rPr>
            </w:pPr>
          </w:p>
        </w:tc>
      </w:tr>
      <w:tr w:rsidR="00C85CB9" w14:paraId="33D96C15" w14:textId="77777777">
        <w:tc>
          <w:tcPr>
            <w:tcW w:w="2376" w:type="dxa"/>
          </w:tcPr>
          <w:p w14:paraId="65D789B4" w14:textId="77777777" w:rsidR="00C85CB9" w:rsidRDefault="0063520F">
            <w:pPr>
              <w:rPr>
                <w:lang w:val="en-US"/>
              </w:rPr>
            </w:pPr>
            <w:r>
              <w:rPr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14:paraId="18CAB6F4" w14:textId="147DBCD4" w:rsidR="00C85CB9" w:rsidRDefault="008B718A">
            <w:pPr>
              <w:rPr>
                <w:lang w:val="en-US"/>
              </w:rPr>
            </w:pPr>
            <w:r>
              <w:rPr>
                <w:lang w:val="en-US"/>
              </w:rPr>
              <w:t>Confidential</w:t>
            </w:r>
          </w:p>
        </w:tc>
      </w:tr>
    </w:tbl>
    <w:p w14:paraId="3714395F" w14:textId="77777777" w:rsidR="00C85CB9" w:rsidRDefault="00C85CB9">
      <w:pPr>
        <w:rPr>
          <w:lang w:val="en-US"/>
        </w:rPr>
      </w:pPr>
    </w:p>
    <w:p w14:paraId="1DE9BFE4" w14:textId="77777777" w:rsidR="00C85CB9" w:rsidRDefault="00C85CB9">
      <w:pPr>
        <w:rPr>
          <w:lang w:val="en-US"/>
        </w:rPr>
      </w:pPr>
    </w:p>
    <w:p w14:paraId="2B734128" w14:textId="77777777" w:rsidR="00C85CB9" w:rsidRDefault="0063520F">
      <w:pPr>
        <w:rPr>
          <w:b/>
          <w:sz w:val="28"/>
          <w:szCs w:val="28"/>
          <w:lang w:val="en-US"/>
        </w:rPr>
      </w:pPr>
      <w:r>
        <w:rPr>
          <w:lang w:val="en-US"/>
        </w:rPr>
        <w:br w:type="page"/>
      </w:r>
      <w:r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C85CB9" w14:paraId="4985762A" w14:textId="77777777">
        <w:tc>
          <w:tcPr>
            <w:tcW w:w="1384" w:type="dxa"/>
          </w:tcPr>
          <w:p w14:paraId="7F975F43" w14:textId="77777777" w:rsidR="00C85CB9" w:rsidRDefault="0063520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14:paraId="6D2E9555" w14:textId="77777777" w:rsidR="00C85CB9" w:rsidRDefault="0063520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14:paraId="2F23D1CB" w14:textId="77777777" w:rsidR="00C85CB9" w:rsidRDefault="0063520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14:paraId="0C343297" w14:textId="77777777" w:rsidR="00C85CB9" w:rsidRDefault="0063520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 of change</w:t>
            </w:r>
          </w:p>
        </w:tc>
      </w:tr>
      <w:tr w:rsidR="00C85CB9" w14:paraId="15F3D8E6" w14:textId="77777777">
        <w:tc>
          <w:tcPr>
            <w:tcW w:w="1384" w:type="dxa"/>
          </w:tcPr>
          <w:p w14:paraId="201302A6" w14:textId="66ABCB82" w:rsidR="00C85CB9" w:rsidRDefault="008B718A">
            <w:pPr>
              <w:rPr>
                <w:lang w:val="en-US"/>
              </w:rPr>
            </w:pPr>
            <w:r>
              <w:rPr>
                <w:lang w:val="en-US"/>
              </w:rPr>
              <w:t>10/25/18</w:t>
            </w:r>
          </w:p>
        </w:tc>
        <w:tc>
          <w:tcPr>
            <w:tcW w:w="992" w:type="dxa"/>
          </w:tcPr>
          <w:p w14:paraId="14596888" w14:textId="77777777" w:rsidR="00C85CB9" w:rsidRDefault="0063520F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560" w:type="dxa"/>
          </w:tcPr>
          <w:p w14:paraId="450BF529" w14:textId="4D6C5CC4" w:rsidR="00C85CB9" w:rsidRDefault="008B718A">
            <w:pPr>
              <w:rPr>
                <w:lang w:val="en-US"/>
              </w:rPr>
            </w:pPr>
            <w:r>
              <w:rPr>
                <w:lang w:val="en-US"/>
              </w:rPr>
              <w:t>Jennifer Mick</w:t>
            </w:r>
          </w:p>
        </w:tc>
        <w:tc>
          <w:tcPr>
            <w:tcW w:w="5352" w:type="dxa"/>
          </w:tcPr>
          <w:p w14:paraId="76C8F1DE" w14:textId="77777777" w:rsidR="00C85CB9" w:rsidRDefault="0063520F">
            <w:pPr>
              <w:rPr>
                <w:lang w:val="en-US"/>
              </w:rPr>
            </w:pPr>
            <w:r>
              <w:rPr>
                <w:lang w:val="en-US"/>
              </w:rPr>
              <w:t>Basic document outline</w:t>
            </w:r>
          </w:p>
        </w:tc>
      </w:tr>
      <w:tr w:rsidR="00C85CB9" w14:paraId="568ABC66" w14:textId="77777777">
        <w:tc>
          <w:tcPr>
            <w:tcW w:w="1384" w:type="dxa"/>
          </w:tcPr>
          <w:p w14:paraId="46D49DC9" w14:textId="77777777" w:rsidR="00C85CB9" w:rsidRDefault="00C85CB9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65B604A1" w14:textId="77777777" w:rsidR="00C85CB9" w:rsidRDefault="00C85CB9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12DC81D0" w14:textId="77777777" w:rsidR="00C85CB9" w:rsidRDefault="00C85CB9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306CBC90" w14:textId="77777777" w:rsidR="00C85CB9" w:rsidRDefault="00C85CB9">
            <w:pPr>
              <w:rPr>
                <w:lang w:val="en-US"/>
              </w:rPr>
            </w:pPr>
          </w:p>
        </w:tc>
      </w:tr>
      <w:tr w:rsidR="00C85CB9" w14:paraId="45FCC64E" w14:textId="77777777">
        <w:tc>
          <w:tcPr>
            <w:tcW w:w="1384" w:type="dxa"/>
          </w:tcPr>
          <w:p w14:paraId="236A77F6" w14:textId="77777777" w:rsidR="00C85CB9" w:rsidRDefault="00C85CB9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4688E937" w14:textId="77777777" w:rsidR="00C85CB9" w:rsidRDefault="00C85CB9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0D67BC73" w14:textId="77777777" w:rsidR="00C85CB9" w:rsidRDefault="00C85CB9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5FB5369B" w14:textId="77777777" w:rsidR="00C85CB9" w:rsidRDefault="00C85CB9">
            <w:pPr>
              <w:rPr>
                <w:lang w:val="en-US"/>
              </w:rPr>
            </w:pPr>
          </w:p>
        </w:tc>
      </w:tr>
      <w:tr w:rsidR="00C85CB9" w14:paraId="0A691805" w14:textId="77777777">
        <w:tc>
          <w:tcPr>
            <w:tcW w:w="1384" w:type="dxa"/>
          </w:tcPr>
          <w:p w14:paraId="0D506AB1" w14:textId="77777777" w:rsidR="00C85CB9" w:rsidRDefault="00C85CB9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6119BF4C" w14:textId="77777777" w:rsidR="00C85CB9" w:rsidRDefault="00C85CB9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33CCACE3" w14:textId="77777777" w:rsidR="00C85CB9" w:rsidRDefault="00C85CB9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4E1157FB" w14:textId="77777777" w:rsidR="00C85CB9" w:rsidRDefault="00C85CB9">
            <w:pPr>
              <w:rPr>
                <w:lang w:val="en-US"/>
              </w:rPr>
            </w:pPr>
          </w:p>
        </w:tc>
      </w:tr>
      <w:tr w:rsidR="00C85CB9" w14:paraId="7E2D5EF6" w14:textId="77777777">
        <w:tc>
          <w:tcPr>
            <w:tcW w:w="1384" w:type="dxa"/>
          </w:tcPr>
          <w:p w14:paraId="7CCB3781" w14:textId="77777777" w:rsidR="00C85CB9" w:rsidRDefault="00C85CB9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1B1D38D7" w14:textId="77777777" w:rsidR="00C85CB9" w:rsidRDefault="00C85CB9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4B1A5603" w14:textId="77777777" w:rsidR="00C85CB9" w:rsidRDefault="00C85CB9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4C629CFC" w14:textId="77777777" w:rsidR="00C85CB9" w:rsidRDefault="00C85CB9">
            <w:pPr>
              <w:rPr>
                <w:lang w:val="en-US"/>
              </w:rPr>
            </w:pPr>
          </w:p>
        </w:tc>
      </w:tr>
      <w:tr w:rsidR="00C85CB9" w14:paraId="6D1B7F1D" w14:textId="77777777">
        <w:tc>
          <w:tcPr>
            <w:tcW w:w="1384" w:type="dxa"/>
          </w:tcPr>
          <w:p w14:paraId="2DA10764" w14:textId="77777777" w:rsidR="00C85CB9" w:rsidRDefault="00C85CB9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15A56345" w14:textId="77777777" w:rsidR="00C85CB9" w:rsidRDefault="00C85CB9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04DDFCAD" w14:textId="77777777" w:rsidR="00C85CB9" w:rsidRDefault="00C85CB9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53332B93" w14:textId="77777777" w:rsidR="00C85CB9" w:rsidRDefault="00C85CB9">
            <w:pPr>
              <w:rPr>
                <w:lang w:val="en-US"/>
              </w:rPr>
            </w:pPr>
          </w:p>
        </w:tc>
      </w:tr>
      <w:tr w:rsidR="00C85CB9" w14:paraId="3F719B02" w14:textId="77777777">
        <w:tc>
          <w:tcPr>
            <w:tcW w:w="1384" w:type="dxa"/>
          </w:tcPr>
          <w:p w14:paraId="52E87E22" w14:textId="77777777" w:rsidR="00C85CB9" w:rsidRDefault="00C85CB9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C3BCF45" w14:textId="77777777" w:rsidR="00C85CB9" w:rsidRDefault="00C85CB9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5D8B59A4" w14:textId="77777777" w:rsidR="00C85CB9" w:rsidRDefault="00C85CB9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45FABEAC" w14:textId="77777777" w:rsidR="00C85CB9" w:rsidRDefault="00C85CB9">
            <w:pPr>
              <w:rPr>
                <w:lang w:val="en-US"/>
              </w:rPr>
            </w:pPr>
          </w:p>
        </w:tc>
      </w:tr>
    </w:tbl>
    <w:p w14:paraId="0454835B" w14:textId="77777777" w:rsidR="00C85CB9" w:rsidRDefault="00C85CB9">
      <w:pPr>
        <w:rPr>
          <w:lang w:val="en-US"/>
        </w:rPr>
      </w:pPr>
    </w:p>
    <w:p w14:paraId="393FF58D" w14:textId="77777777" w:rsidR="00C85CB9" w:rsidRDefault="00C85CB9">
      <w:pPr>
        <w:rPr>
          <w:lang w:val="en-US"/>
        </w:rPr>
      </w:pPr>
    </w:p>
    <w:p w14:paraId="65BC049A" w14:textId="77777777" w:rsidR="00C85CB9" w:rsidRDefault="0063520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Table of contents </w:t>
      </w:r>
    </w:p>
    <w:p w14:paraId="790974BD" w14:textId="77777777" w:rsidR="00C85CB9" w:rsidRDefault="0063520F">
      <w:pPr>
        <w:pStyle w:val="TOC1"/>
        <w:tabs>
          <w:tab w:val="left" w:pos="440"/>
          <w:tab w:val="right" w:leader="dot" w:pos="9062"/>
        </w:tabs>
        <w:rPr>
          <w:rFonts w:cs="Calibri"/>
          <w:b w:val="0"/>
          <w:bCs w:val="0"/>
          <w:caps w:val="0"/>
          <w:sz w:val="22"/>
          <w:szCs w:val="22"/>
          <w:lang w:eastAsia="hr-HR"/>
        </w:rPr>
      </w:pPr>
      <w:r>
        <w:rPr>
          <w:b w:val="0"/>
          <w:bCs w:val="0"/>
          <w:caps w:val="0"/>
          <w:lang w:val="en-US"/>
        </w:rPr>
        <w:fldChar w:fldCharType="begin"/>
      </w:r>
      <w:r>
        <w:rPr>
          <w:b w:val="0"/>
          <w:bCs w:val="0"/>
          <w:caps w:val="0"/>
          <w:lang w:val="en-US"/>
        </w:rPr>
        <w:instrText xml:space="preserve"> TOC \o "1-3" \h \z \u </w:instrText>
      </w:r>
      <w:r>
        <w:rPr>
          <w:b w:val="0"/>
          <w:bCs w:val="0"/>
          <w:caps w:val="0"/>
          <w:lang w:val="en-US"/>
        </w:rPr>
        <w:fldChar w:fldCharType="separate"/>
      </w:r>
      <w:hyperlink w:anchor="_Toc415646389" w:tooltip="Current Document" w:history="1">
        <w:r>
          <w:rPr>
            <w:rStyle w:val="Hyperlink"/>
            <w:lang w:val="en-US"/>
          </w:rPr>
          <w:t>1.</w:t>
        </w:r>
        <w:r>
          <w:rPr>
            <w:rFonts w:cs="Calibri"/>
            <w:b w:val="0"/>
            <w:bCs w:val="0"/>
            <w:caps w:val="0"/>
            <w:sz w:val="22"/>
            <w:szCs w:val="22"/>
            <w:lang w:eastAsia="hr-HR"/>
          </w:rPr>
          <w:tab/>
        </w:r>
        <w:r>
          <w:rPr>
            <w:rStyle w:val="Hyperlink"/>
            <w:lang w:val="en-US"/>
          </w:rPr>
          <w:t>Purpose, scope and users</w:t>
        </w:r>
        <w:r>
          <w:tab/>
        </w:r>
        <w:r>
          <w:fldChar w:fldCharType="begin"/>
        </w:r>
        <w:r>
          <w:instrText xml:space="preserve"> PAGEREF _Toc415646389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AD06CF8" w14:textId="77777777" w:rsidR="00C85CB9" w:rsidRDefault="0063520F">
      <w:pPr>
        <w:pStyle w:val="TOC1"/>
        <w:tabs>
          <w:tab w:val="left" w:pos="440"/>
          <w:tab w:val="right" w:leader="dot" w:pos="9062"/>
        </w:tabs>
        <w:rPr>
          <w:rFonts w:cs="Calibri"/>
          <w:b w:val="0"/>
          <w:bCs w:val="0"/>
          <w:caps w:val="0"/>
          <w:sz w:val="22"/>
          <w:szCs w:val="22"/>
          <w:lang w:eastAsia="hr-HR"/>
        </w:rPr>
      </w:pPr>
      <w:hyperlink w:anchor="_Toc415646390" w:tooltip="Current Document" w:history="1">
        <w:r>
          <w:rPr>
            <w:rStyle w:val="Hyperlink"/>
            <w:lang w:val="en-US"/>
          </w:rPr>
          <w:t>2.</w:t>
        </w:r>
        <w:r>
          <w:rPr>
            <w:rFonts w:cs="Calibri"/>
            <w:b w:val="0"/>
            <w:bCs w:val="0"/>
            <w:caps w:val="0"/>
            <w:sz w:val="22"/>
            <w:szCs w:val="22"/>
            <w:lang w:eastAsia="hr-HR"/>
          </w:rPr>
          <w:tab/>
        </w:r>
        <w:r>
          <w:rPr>
            <w:rStyle w:val="Hyperlink"/>
            <w:lang w:val="en-US"/>
          </w:rPr>
          <w:t>Reference documents</w:t>
        </w:r>
        <w:r>
          <w:tab/>
        </w:r>
        <w:r>
          <w:fldChar w:fldCharType="begin"/>
        </w:r>
        <w:r>
          <w:instrText xml:space="preserve"> PAGEREF _Toc415646390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8F15F1B" w14:textId="77777777" w:rsidR="00C85CB9" w:rsidRDefault="0063520F">
      <w:pPr>
        <w:pStyle w:val="TOC1"/>
        <w:tabs>
          <w:tab w:val="left" w:pos="440"/>
          <w:tab w:val="right" w:leader="dot" w:pos="9062"/>
        </w:tabs>
        <w:rPr>
          <w:rFonts w:cs="Calibri"/>
          <w:b w:val="0"/>
          <w:bCs w:val="0"/>
          <w:caps w:val="0"/>
          <w:sz w:val="22"/>
          <w:szCs w:val="22"/>
          <w:lang w:eastAsia="hr-HR"/>
        </w:rPr>
      </w:pPr>
      <w:hyperlink w:anchor="_Toc415646391" w:tooltip="Current Document" w:history="1">
        <w:r>
          <w:rPr>
            <w:rStyle w:val="Hyperlink"/>
            <w:lang w:val="en-US"/>
          </w:rPr>
          <w:t>3.</w:t>
        </w:r>
        <w:r>
          <w:rPr>
            <w:rFonts w:cs="Calibri"/>
            <w:b w:val="0"/>
            <w:bCs w:val="0"/>
            <w:caps w:val="0"/>
            <w:sz w:val="22"/>
            <w:szCs w:val="22"/>
            <w:lang w:eastAsia="hr-HR"/>
          </w:rPr>
          <w:tab/>
        </w:r>
        <w:r>
          <w:rPr>
            <w:rStyle w:val="Hyperlink"/>
            <w:lang w:val="en-US"/>
          </w:rPr>
          <w:t>Control of internal documents</w:t>
        </w:r>
        <w:r>
          <w:tab/>
        </w:r>
        <w:r>
          <w:fldChar w:fldCharType="begin"/>
        </w:r>
        <w:r>
          <w:instrText xml:space="preserve"> PAGEREF _Toc415646391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EDA4FC5" w14:textId="77777777" w:rsidR="00C85CB9" w:rsidRDefault="0063520F">
      <w:pPr>
        <w:pStyle w:val="TOC2"/>
        <w:tabs>
          <w:tab w:val="left" w:pos="880"/>
          <w:tab w:val="right" w:leader="dot" w:pos="9062"/>
        </w:tabs>
        <w:rPr>
          <w:rFonts w:cs="Calibri"/>
          <w:smallCaps w:val="0"/>
          <w:sz w:val="22"/>
          <w:szCs w:val="22"/>
          <w:lang w:eastAsia="hr-HR"/>
        </w:rPr>
      </w:pPr>
      <w:hyperlink w:anchor="_Toc415646392" w:tooltip="Current Document" w:history="1">
        <w:r>
          <w:rPr>
            <w:rStyle w:val="Hyperlink"/>
            <w:lang w:val="en-US"/>
          </w:rPr>
          <w:t>3.1.</w:t>
        </w:r>
        <w:r>
          <w:rPr>
            <w:rFonts w:cs="Calibri"/>
            <w:smallCaps w:val="0"/>
            <w:sz w:val="22"/>
            <w:szCs w:val="22"/>
            <w:lang w:eastAsia="hr-HR"/>
          </w:rPr>
          <w:tab/>
        </w:r>
        <w:r>
          <w:rPr>
            <w:rStyle w:val="Hyperlink"/>
            <w:lang w:val="en-US"/>
          </w:rPr>
          <w:t>Document formatting</w:t>
        </w:r>
        <w:r>
          <w:tab/>
        </w:r>
        <w:r>
          <w:fldChar w:fldCharType="begin"/>
        </w:r>
        <w:r>
          <w:instrText xml:space="preserve"> PAGEREF _Toc415646392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83324EA" w14:textId="77777777" w:rsidR="00C85CB9" w:rsidRDefault="0063520F">
      <w:pPr>
        <w:pStyle w:val="TOC2"/>
        <w:tabs>
          <w:tab w:val="left" w:pos="880"/>
          <w:tab w:val="right" w:leader="dot" w:pos="9062"/>
        </w:tabs>
        <w:rPr>
          <w:rFonts w:cs="Calibri"/>
          <w:smallCaps w:val="0"/>
          <w:sz w:val="22"/>
          <w:szCs w:val="22"/>
          <w:lang w:eastAsia="hr-HR"/>
        </w:rPr>
      </w:pPr>
      <w:hyperlink w:anchor="_Toc415646393" w:tooltip="Current Document" w:history="1">
        <w:r>
          <w:rPr>
            <w:rStyle w:val="Hyperlink"/>
            <w:lang w:val="en-US"/>
          </w:rPr>
          <w:t>3.2.</w:t>
        </w:r>
        <w:r>
          <w:rPr>
            <w:rFonts w:cs="Calibri"/>
            <w:smallCaps w:val="0"/>
            <w:sz w:val="22"/>
            <w:szCs w:val="22"/>
            <w:lang w:eastAsia="hr-HR"/>
          </w:rPr>
          <w:tab/>
        </w:r>
        <w:r>
          <w:rPr>
            <w:rStyle w:val="Hyperlink"/>
            <w:lang w:val="en-US"/>
          </w:rPr>
          <w:t>Document approval</w:t>
        </w:r>
        <w:r>
          <w:tab/>
        </w:r>
        <w:r>
          <w:fldChar w:fldCharType="begin"/>
        </w:r>
        <w:r>
          <w:instrText xml:space="preserve"> PAGEREF _Toc415646393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D1BF182" w14:textId="77777777" w:rsidR="00C85CB9" w:rsidRDefault="0063520F">
      <w:pPr>
        <w:pStyle w:val="TOC2"/>
        <w:tabs>
          <w:tab w:val="left" w:pos="880"/>
          <w:tab w:val="right" w:leader="dot" w:pos="9062"/>
        </w:tabs>
        <w:rPr>
          <w:rFonts w:cs="Calibri"/>
          <w:smallCaps w:val="0"/>
          <w:sz w:val="22"/>
          <w:szCs w:val="22"/>
          <w:lang w:eastAsia="hr-HR"/>
        </w:rPr>
      </w:pPr>
      <w:hyperlink w:anchor="_Toc415646394" w:tooltip="Current Document" w:history="1">
        <w:r>
          <w:rPr>
            <w:rStyle w:val="Hyperlink"/>
            <w:lang w:val="en-US"/>
          </w:rPr>
          <w:t>3.3.</w:t>
        </w:r>
        <w:r>
          <w:rPr>
            <w:rFonts w:cs="Calibri"/>
            <w:smallCaps w:val="0"/>
            <w:sz w:val="22"/>
            <w:szCs w:val="22"/>
            <w:lang w:eastAsia="hr-HR"/>
          </w:rPr>
          <w:tab/>
        </w:r>
        <w:r>
          <w:rPr>
            <w:rStyle w:val="Hyperlink"/>
            <w:lang w:val="en-US"/>
          </w:rPr>
          <w:t>Publishing and distributing documents; withdrawal from use</w:t>
        </w:r>
        <w:r>
          <w:tab/>
        </w:r>
        <w:r>
          <w:fldChar w:fldCharType="begin"/>
        </w:r>
        <w:r>
          <w:instrText xml:space="preserve"> PAGEREF _Toc415646394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40CF386" w14:textId="77777777" w:rsidR="00C85CB9" w:rsidRDefault="0063520F">
      <w:pPr>
        <w:pStyle w:val="TOC3"/>
        <w:tabs>
          <w:tab w:val="left" w:pos="1320"/>
          <w:tab w:val="right" w:leader="dot" w:pos="9062"/>
        </w:tabs>
        <w:rPr>
          <w:rFonts w:cs="Calibri"/>
          <w:i w:val="0"/>
          <w:iCs w:val="0"/>
          <w:sz w:val="22"/>
          <w:szCs w:val="22"/>
          <w:lang w:eastAsia="hr-HR"/>
        </w:rPr>
      </w:pPr>
      <w:hyperlink w:anchor="_Toc415646395" w:tooltip="Current Document" w:history="1">
        <w:r>
          <w:rPr>
            <w:rStyle w:val="Hyperlink"/>
            <w:lang w:val="en-US"/>
          </w:rPr>
          <w:t>3.3.</w:t>
        </w:r>
        <w:r>
          <w:rPr>
            <w:rStyle w:val="Hyperlink"/>
            <w:lang w:val="en-US"/>
          </w:rPr>
          <w:t>1.</w:t>
        </w:r>
        <w:r>
          <w:rPr>
            <w:rFonts w:cs="Calibri"/>
            <w:i w:val="0"/>
            <w:iCs w:val="0"/>
            <w:sz w:val="22"/>
            <w:szCs w:val="22"/>
            <w:lang w:eastAsia="hr-HR"/>
          </w:rPr>
          <w:tab/>
        </w:r>
        <w:r>
          <w:rPr>
            <w:rStyle w:val="Hyperlink"/>
            <w:lang w:val="en-US"/>
          </w:rPr>
          <w:t>Documents with the lowest confidentiality level</w:t>
        </w:r>
        <w:r>
          <w:tab/>
        </w:r>
        <w:r>
          <w:fldChar w:fldCharType="begin"/>
        </w:r>
        <w:r>
          <w:instrText xml:space="preserve"> PAGEREF _Toc415646395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FE739B7" w14:textId="77777777" w:rsidR="00C85CB9" w:rsidRDefault="0063520F">
      <w:pPr>
        <w:pStyle w:val="TOC3"/>
        <w:tabs>
          <w:tab w:val="left" w:pos="1320"/>
          <w:tab w:val="right" w:leader="dot" w:pos="9062"/>
        </w:tabs>
        <w:rPr>
          <w:rFonts w:cs="Calibri"/>
          <w:i w:val="0"/>
          <w:iCs w:val="0"/>
          <w:sz w:val="22"/>
          <w:szCs w:val="22"/>
          <w:lang w:eastAsia="hr-HR"/>
        </w:rPr>
      </w:pPr>
      <w:hyperlink w:anchor="_Toc415646396" w:tooltip="Current Document" w:history="1">
        <w:r>
          <w:rPr>
            <w:rStyle w:val="Hyperlink"/>
            <w:lang w:val="en-US"/>
          </w:rPr>
          <w:t>3.3.2.</w:t>
        </w:r>
        <w:r>
          <w:rPr>
            <w:rFonts w:cs="Calibri"/>
            <w:i w:val="0"/>
            <w:iCs w:val="0"/>
            <w:sz w:val="22"/>
            <w:szCs w:val="22"/>
            <w:lang w:eastAsia="hr-HR"/>
          </w:rPr>
          <w:tab/>
        </w:r>
        <w:r>
          <w:rPr>
            <w:rStyle w:val="Hyperlink"/>
            <w:lang w:val="en-US"/>
          </w:rPr>
          <w:t>Documents with higher confidentiality level</w:t>
        </w:r>
        <w:r>
          <w:tab/>
        </w:r>
        <w:r>
          <w:fldChar w:fldCharType="begin"/>
        </w:r>
        <w:r>
          <w:instrText xml:space="preserve"> PA</w:instrText>
        </w:r>
        <w:r>
          <w:instrText xml:space="preserve">GEREF _Toc415646396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49DF9BF" w14:textId="77777777" w:rsidR="00C85CB9" w:rsidRDefault="0063520F">
      <w:pPr>
        <w:pStyle w:val="TOC2"/>
        <w:tabs>
          <w:tab w:val="left" w:pos="880"/>
          <w:tab w:val="right" w:leader="dot" w:pos="9062"/>
        </w:tabs>
        <w:rPr>
          <w:rFonts w:cs="Calibri"/>
          <w:smallCaps w:val="0"/>
          <w:sz w:val="22"/>
          <w:szCs w:val="22"/>
          <w:lang w:eastAsia="hr-HR"/>
        </w:rPr>
      </w:pPr>
      <w:hyperlink w:anchor="_Toc415646397" w:tooltip="Current Document" w:history="1">
        <w:r>
          <w:rPr>
            <w:rStyle w:val="Hyperlink"/>
            <w:lang w:val="en-US"/>
          </w:rPr>
          <w:t>3.4.</w:t>
        </w:r>
        <w:r>
          <w:rPr>
            <w:rFonts w:cs="Calibri"/>
            <w:smallCaps w:val="0"/>
            <w:sz w:val="22"/>
            <w:szCs w:val="22"/>
            <w:lang w:eastAsia="hr-HR"/>
          </w:rPr>
          <w:tab/>
        </w:r>
        <w:r>
          <w:rPr>
            <w:rStyle w:val="Hyperlink"/>
            <w:lang w:val="en-US"/>
          </w:rPr>
          <w:t>Document updates</w:t>
        </w:r>
        <w:r>
          <w:tab/>
        </w:r>
        <w:r>
          <w:fldChar w:fldCharType="begin"/>
        </w:r>
        <w:r>
          <w:instrText xml:space="preserve"> PAGEREF _Toc415646397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B82ED2D" w14:textId="77777777" w:rsidR="00C85CB9" w:rsidRDefault="0063520F">
      <w:pPr>
        <w:pStyle w:val="TOC2"/>
        <w:tabs>
          <w:tab w:val="left" w:pos="880"/>
          <w:tab w:val="right" w:leader="dot" w:pos="9062"/>
        </w:tabs>
        <w:rPr>
          <w:rFonts w:cs="Calibri"/>
          <w:smallCaps w:val="0"/>
          <w:sz w:val="22"/>
          <w:szCs w:val="22"/>
          <w:lang w:eastAsia="hr-HR"/>
        </w:rPr>
      </w:pPr>
      <w:hyperlink w:anchor="_Toc415646398" w:tooltip="Current Document" w:history="1">
        <w:r>
          <w:rPr>
            <w:rStyle w:val="Hyperlink"/>
            <w:lang w:val="en-US"/>
          </w:rPr>
          <w:t>3.5.</w:t>
        </w:r>
        <w:r>
          <w:rPr>
            <w:rFonts w:cs="Calibri"/>
            <w:smallCaps w:val="0"/>
            <w:sz w:val="22"/>
            <w:szCs w:val="22"/>
            <w:lang w:eastAsia="hr-HR"/>
          </w:rPr>
          <w:tab/>
        </w:r>
        <w:r>
          <w:rPr>
            <w:rStyle w:val="Hyperlink"/>
            <w:lang w:val="en-US"/>
          </w:rPr>
          <w:t>Records control</w:t>
        </w:r>
        <w:r>
          <w:tab/>
        </w:r>
        <w:r>
          <w:fldChar w:fldCharType="begin"/>
        </w:r>
        <w:r>
          <w:instrText xml:space="preserve"> PAGEREF _Toc415646398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8D1BA8D" w14:textId="77777777" w:rsidR="00C85CB9" w:rsidRDefault="0063520F">
      <w:pPr>
        <w:pStyle w:val="TOC1"/>
        <w:tabs>
          <w:tab w:val="left" w:pos="440"/>
          <w:tab w:val="right" w:leader="dot" w:pos="9062"/>
        </w:tabs>
        <w:rPr>
          <w:rFonts w:cs="Calibri"/>
          <w:b w:val="0"/>
          <w:bCs w:val="0"/>
          <w:caps w:val="0"/>
          <w:sz w:val="22"/>
          <w:szCs w:val="22"/>
          <w:lang w:eastAsia="hr-HR"/>
        </w:rPr>
      </w:pPr>
      <w:hyperlink w:anchor="_Toc415646399" w:tooltip="Current Document" w:history="1">
        <w:r>
          <w:rPr>
            <w:rStyle w:val="Hyperlink"/>
            <w:lang w:val="en-US"/>
          </w:rPr>
          <w:t>4.</w:t>
        </w:r>
        <w:r>
          <w:rPr>
            <w:rFonts w:cs="Calibri"/>
            <w:b w:val="0"/>
            <w:bCs w:val="0"/>
            <w:caps w:val="0"/>
            <w:sz w:val="22"/>
            <w:szCs w:val="22"/>
            <w:lang w:eastAsia="hr-HR"/>
          </w:rPr>
          <w:tab/>
        </w:r>
        <w:r>
          <w:rPr>
            <w:rStyle w:val="Hyperlink"/>
            <w:lang w:val="en-US"/>
          </w:rPr>
          <w:t>Documents of external origin</w:t>
        </w:r>
        <w:r>
          <w:tab/>
        </w:r>
        <w:r>
          <w:fldChar w:fldCharType="begin"/>
        </w:r>
        <w:r>
          <w:instrText xml:space="preserve"> PAGEREF _Toc415646399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30EE9FF2" w14:textId="77777777" w:rsidR="00C85CB9" w:rsidRDefault="0063520F">
      <w:pPr>
        <w:pStyle w:val="TOC1"/>
        <w:tabs>
          <w:tab w:val="left" w:pos="440"/>
          <w:tab w:val="right" w:leader="dot" w:pos="9062"/>
        </w:tabs>
        <w:rPr>
          <w:rFonts w:cs="Calibri"/>
          <w:b w:val="0"/>
          <w:bCs w:val="0"/>
          <w:caps w:val="0"/>
          <w:sz w:val="22"/>
          <w:szCs w:val="22"/>
          <w:lang w:eastAsia="hr-HR"/>
        </w:rPr>
      </w:pPr>
      <w:hyperlink w:anchor="_Toc415646400" w:tooltip="Current Document" w:history="1">
        <w:r>
          <w:rPr>
            <w:rStyle w:val="Hyperlink"/>
            <w:lang w:val="en-US"/>
          </w:rPr>
          <w:t>5.</w:t>
        </w:r>
        <w:r>
          <w:rPr>
            <w:rFonts w:cs="Calibri"/>
            <w:b w:val="0"/>
            <w:bCs w:val="0"/>
            <w:caps w:val="0"/>
            <w:sz w:val="22"/>
            <w:szCs w:val="22"/>
            <w:lang w:eastAsia="hr-HR"/>
          </w:rPr>
          <w:tab/>
        </w:r>
        <w:r>
          <w:rPr>
            <w:rStyle w:val="Hyperlink"/>
            <w:lang w:val="en-US"/>
          </w:rPr>
          <w:t>Managing records kept on the basis of this document</w:t>
        </w:r>
        <w:r>
          <w:tab/>
        </w:r>
        <w:r>
          <w:fldChar w:fldCharType="begin"/>
        </w:r>
        <w:r>
          <w:instrText xml:space="preserve"> PAGEREF _Toc415646400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D7ACFE5" w14:textId="77777777" w:rsidR="00C85CB9" w:rsidRDefault="0063520F">
      <w:pPr>
        <w:pStyle w:val="TOC1"/>
        <w:tabs>
          <w:tab w:val="left" w:pos="440"/>
          <w:tab w:val="right" w:leader="dot" w:pos="9062"/>
        </w:tabs>
        <w:rPr>
          <w:rFonts w:cs="Calibri"/>
          <w:b w:val="0"/>
          <w:bCs w:val="0"/>
          <w:caps w:val="0"/>
          <w:sz w:val="22"/>
          <w:szCs w:val="22"/>
          <w:lang w:eastAsia="hr-HR"/>
        </w:rPr>
      </w:pPr>
      <w:hyperlink w:anchor="_Toc415646401" w:tooltip="Current Document" w:history="1">
        <w:r>
          <w:rPr>
            <w:rStyle w:val="Hyperlink"/>
            <w:lang w:val="en-US"/>
          </w:rPr>
          <w:t>6.</w:t>
        </w:r>
        <w:r>
          <w:rPr>
            <w:rFonts w:cs="Calibri"/>
            <w:b w:val="0"/>
            <w:bCs w:val="0"/>
            <w:caps w:val="0"/>
            <w:sz w:val="22"/>
            <w:szCs w:val="22"/>
            <w:lang w:eastAsia="hr-HR"/>
          </w:rPr>
          <w:tab/>
        </w:r>
        <w:r>
          <w:rPr>
            <w:rStyle w:val="Hyperlink"/>
            <w:lang w:val="en-US"/>
          </w:rPr>
          <w:t>V</w:t>
        </w:r>
        <w:r>
          <w:rPr>
            <w:rStyle w:val="Hyperlink"/>
            <w:lang w:val="en-US"/>
          </w:rPr>
          <w:t>alidity and document management</w:t>
        </w:r>
        <w:r>
          <w:tab/>
        </w:r>
        <w:r>
          <w:fldChar w:fldCharType="begin"/>
        </w:r>
        <w:r>
          <w:instrText xml:space="preserve"> PAGEREF _Toc415646401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B865AE1" w14:textId="77777777" w:rsidR="00C85CB9" w:rsidRDefault="0063520F">
      <w:pPr>
        <w:rPr>
          <w:lang w:val="en-US"/>
        </w:rPr>
      </w:pPr>
      <w:r>
        <w:rPr>
          <w:b/>
          <w:bCs/>
          <w:caps/>
          <w:sz w:val="20"/>
          <w:szCs w:val="20"/>
          <w:lang w:val="en-US"/>
        </w:rPr>
        <w:fldChar w:fldCharType="end"/>
      </w:r>
    </w:p>
    <w:p w14:paraId="6C597002" w14:textId="77777777" w:rsidR="00C85CB9" w:rsidRDefault="00C85CB9">
      <w:pPr>
        <w:rPr>
          <w:lang w:val="en-US"/>
        </w:rPr>
      </w:pPr>
    </w:p>
    <w:p w14:paraId="3E2AE9BF" w14:textId="77777777" w:rsidR="00C85CB9" w:rsidRDefault="00C85CB9">
      <w:pPr>
        <w:rPr>
          <w:lang w:val="en-US"/>
        </w:rPr>
      </w:pPr>
    </w:p>
    <w:p w14:paraId="0F562952" w14:textId="77777777" w:rsidR="00C85CB9" w:rsidRDefault="00C85CB9">
      <w:pPr>
        <w:rPr>
          <w:lang w:val="en-US"/>
        </w:rPr>
      </w:pPr>
    </w:p>
    <w:p w14:paraId="777BD599" w14:textId="77777777" w:rsidR="00C85CB9" w:rsidRDefault="0063520F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1" w:name="_Toc262723257"/>
      <w:bookmarkStart w:id="2" w:name="_Toc267048913"/>
      <w:bookmarkStart w:id="3" w:name="_Toc415646389"/>
      <w:r>
        <w:rPr>
          <w:lang w:val="en-US"/>
        </w:rPr>
        <w:lastRenderedPageBreak/>
        <w:t>Purpose, scope and users</w:t>
      </w:r>
      <w:bookmarkEnd w:id="1"/>
      <w:bookmarkEnd w:id="2"/>
      <w:bookmarkEnd w:id="3"/>
    </w:p>
    <w:p w14:paraId="64BE523B" w14:textId="05FD78FB" w:rsidR="00C85CB9" w:rsidRDefault="0063520F">
      <w:pPr>
        <w:rPr>
          <w:lang w:val="en-US"/>
        </w:rPr>
      </w:pPr>
      <w:r>
        <w:rPr>
          <w:lang w:val="en-US"/>
        </w:rPr>
        <w:t>The purpose of this procedure is to ensure control over creation, approval, distribution, usage and updates of documents and records (also called: documented information) used in the Information Security Management System (ISMS)</w:t>
      </w:r>
      <w:r w:rsidR="008B718A">
        <w:rPr>
          <w:lang w:val="en-US"/>
        </w:rPr>
        <w:t>.</w:t>
      </w:r>
    </w:p>
    <w:p w14:paraId="750BB487" w14:textId="77777777" w:rsidR="00C85CB9" w:rsidRDefault="0063520F">
      <w:pPr>
        <w:rPr>
          <w:lang w:val="en-US"/>
        </w:rPr>
      </w:pPr>
      <w:r>
        <w:rPr>
          <w:lang w:val="en-US"/>
        </w:rPr>
        <w:t>This procedure is applied to all documents and records related to the ISMS [BCMS], regardless of whether the documents and records were created inside [organization name] or whether they are of external origin. This procedure encomp</w:t>
      </w:r>
      <w:r>
        <w:rPr>
          <w:lang w:val="en-US"/>
        </w:rPr>
        <w:t xml:space="preserve">asses all documents and records, stored in any possible form </w:t>
      </w:r>
      <w:r>
        <w:rPr>
          <w:lang w:val="en-US"/>
        </w:rPr>
        <w:noBreakHyphen/>
        <w:t xml:space="preserve"> paper, audio, video, etc.</w:t>
      </w:r>
    </w:p>
    <w:p w14:paraId="5D19A0BE" w14:textId="77777777" w:rsidR="00C85CB9" w:rsidRDefault="0063520F">
      <w:pPr>
        <w:rPr>
          <w:lang w:val="en-US"/>
        </w:rPr>
      </w:pPr>
      <w:r>
        <w:rPr>
          <w:lang w:val="en-US"/>
        </w:rPr>
        <w:t>Users of this document are all employees of [organization name] inside the scope of the ISMS [BCMS].</w:t>
      </w:r>
    </w:p>
    <w:p w14:paraId="3B38830C" w14:textId="77777777" w:rsidR="00C85CB9" w:rsidRDefault="00C85CB9">
      <w:pPr>
        <w:rPr>
          <w:lang w:val="en-US"/>
        </w:rPr>
      </w:pPr>
    </w:p>
    <w:p w14:paraId="02083E07" w14:textId="77777777" w:rsidR="00C85CB9" w:rsidRDefault="0063520F">
      <w:pPr>
        <w:pStyle w:val="Heading1"/>
        <w:rPr>
          <w:lang w:val="en-US"/>
        </w:rPr>
      </w:pPr>
      <w:bookmarkStart w:id="4" w:name="_Toc262723258"/>
      <w:bookmarkStart w:id="5" w:name="_Toc267048914"/>
      <w:bookmarkStart w:id="6" w:name="_Toc415646390"/>
      <w:r>
        <w:rPr>
          <w:lang w:val="en-US"/>
        </w:rPr>
        <w:t>Reference documents</w:t>
      </w:r>
      <w:bookmarkEnd w:id="4"/>
      <w:bookmarkEnd w:id="5"/>
      <w:bookmarkEnd w:id="6"/>
    </w:p>
    <w:p w14:paraId="11403DC8" w14:textId="77777777" w:rsidR="00C85CB9" w:rsidRDefault="0063520F">
      <w:pPr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ISO/IEC 27001 standard,</w:t>
      </w:r>
      <w:del w:id="7" w:author="Jennifer Mick" w:date="2018-10-25T07:42:00Z">
        <w:r w:rsidDel="00E573D1">
          <w:rPr>
            <w:lang w:val="en-US"/>
          </w:rPr>
          <w:delText xml:space="preserve"> </w:delText>
        </w:r>
      </w:del>
      <w:r>
        <w:rPr>
          <w:lang w:val="en-US"/>
        </w:rPr>
        <w:t xml:space="preserve"> clause 7.5</w:t>
      </w:r>
    </w:p>
    <w:p w14:paraId="4976CED4" w14:textId="7D68544C" w:rsidR="00C85CB9" w:rsidDel="00E573D1" w:rsidRDefault="0063520F" w:rsidP="00E573D1">
      <w:pPr>
        <w:numPr>
          <w:ilvl w:val="0"/>
          <w:numId w:val="4"/>
        </w:numPr>
        <w:spacing w:after="0"/>
        <w:rPr>
          <w:del w:id="8" w:author="Jennifer Mick" w:date="2018-10-25T07:42:00Z"/>
          <w:lang w:val="en-US"/>
        </w:rPr>
      </w:pPr>
      <w:del w:id="9" w:author="Jennifer Mick" w:date="2018-10-25T07:42:00Z">
        <w:r w:rsidDel="00E573D1">
          <w:rPr>
            <w:lang w:val="en-US"/>
          </w:rPr>
          <w:delText>ISO 22301 standard, clause 7.5</w:delText>
        </w:r>
      </w:del>
    </w:p>
    <w:p w14:paraId="6DE983B0" w14:textId="5FD02F33" w:rsidR="00C85CB9" w:rsidRDefault="0063520F" w:rsidP="00E573D1">
      <w:pPr>
        <w:numPr>
          <w:ilvl w:val="0"/>
          <w:numId w:val="4"/>
        </w:numPr>
        <w:spacing w:after="0"/>
        <w:rPr>
          <w:lang w:val="en-US"/>
        </w:rPr>
      </w:pPr>
      <w:del w:id="10" w:author="Jennifer Mick" w:date="2018-10-25T07:43:00Z">
        <w:r w:rsidDel="00E573D1">
          <w:rPr>
            <w:lang w:val="en-US"/>
          </w:rPr>
          <w:delText>BS 25999-2 standard, clauses 3.4.2 and 3.4.3</w:delText>
        </w:r>
      </w:del>
    </w:p>
    <w:p w14:paraId="326DEDA0" w14:textId="77777777" w:rsidR="00C85CB9" w:rsidRDefault="0063520F">
      <w:pPr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I</w:t>
      </w:r>
      <w:r>
        <w:rPr>
          <w:lang w:val="en-US"/>
        </w:rPr>
        <w:t>nformation Security Policy</w:t>
      </w:r>
    </w:p>
    <w:p w14:paraId="008EA408" w14:textId="7B73E8CA" w:rsidR="00C85CB9" w:rsidDel="00E573D1" w:rsidRDefault="0063520F">
      <w:pPr>
        <w:numPr>
          <w:ilvl w:val="0"/>
          <w:numId w:val="4"/>
        </w:numPr>
        <w:spacing w:after="0"/>
        <w:rPr>
          <w:del w:id="11" w:author="Jennifer Mick" w:date="2018-10-25T07:43:00Z"/>
          <w:lang w:val="en-US"/>
        </w:rPr>
      </w:pPr>
      <w:del w:id="12" w:author="Jennifer Mick" w:date="2018-10-25T07:43:00Z">
        <w:r w:rsidDel="00E573D1">
          <w:rPr>
            <w:lang w:val="en-US"/>
          </w:rPr>
          <w:delText>Business Continuity Policy</w:delText>
        </w:r>
      </w:del>
    </w:p>
    <w:p w14:paraId="173FB73B" w14:textId="77777777" w:rsidR="00C85CB9" w:rsidRDefault="0063520F">
      <w:pPr>
        <w:numPr>
          <w:ilvl w:val="0"/>
          <w:numId w:val="4"/>
        </w:numPr>
        <w:spacing w:after="0"/>
        <w:rPr>
          <w:lang w:val="en-US"/>
        </w:rPr>
      </w:pPr>
      <w:commentRangeStart w:id="13"/>
      <w:r>
        <w:rPr>
          <w:lang w:val="en-US"/>
        </w:rPr>
        <w:t>Policy for handling classified information</w:t>
      </w:r>
      <w:commentRangeEnd w:id="13"/>
      <w:r>
        <w:commentReference w:id="13"/>
      </w:r>
    </w:p>
    <w:p w14:paraId="7980C33A" w14:textId="6050A88D" w:rsidR="00C85CB9" w:rsidRDefault="0063520F">
      <w:pPr>
        <w:numPr>
          <w:ilvl w:val="0"/>
          <w:numId w:val="4"/>
        </w:numPr>
        <w:rPr>
          <w:lang w:val="en-US"/>
        </w:rPr>
      </w:pPr>
      <w:del w:id="14" w:author="Jennifer Mick" w:date="2018-10-25T07:44:00Z">
        <w:r w:rsidDel="00E573D1">
          <w:rPr>
            <w:lang w:val="en-US"/>
          </w:rPr>
          <w:delText>[other documents and regulations specifying document control]</w:delText>
        </w:r>
      </w:del>
      <w:ins w:id="15" w:author="Jennifer Mick" w:date="2018-10-25T07:44:00Z">
        <w:r w:rsidR="00E573D1">
          <w:rPr>
            <w:lang w:val="en-US"/>
          </w:rPr>
          <w:t>Retention Policy for ISMS</w:t>
        </w:r>
      </w:ins>
    </w:p>
    <w:p w14:paraId="5BCE794A" w14:textId="77777777" w:rsidR="00C85CB9" w:rsidRDefault="00C85CB9">
      <w:pPr>
        <w:rPr>
          <w:lang w:val="en-US"/>
        </w:rPr>
      </w:pPr>
    </w:p>
    <w:p w14:paraId="1B0FE7F9" w14:textId="77777777" w:rsidR="00C85CB9" w:rsidRDefault="0063520F">
      <w:pPr>
        <w:pStyle w:val="Heading1"/>
        <w:rPr>
          <w:lang w:val="en-US"/>
        </w:rPr>
      </w:pPr>
      <w:bookmarkStart w:id="16" w:name="_Toc262723259"/>
      <w:bookmarkStart w:id="17" w:name="_Toc267048915"/>
      <w:bookmarkStart w:id="18" w:name="_Toc415646391"/>
      <w:r>
        <w:rPr>
          <w:lang w:val="en-US"/>
        </w:rPr>
        <w:t>Control of</w:t>
      </w:r>
      <w:r>
        <w:rPr>
          <w:lang w:val="en-US"/>
        </w:rPr>
        <w:t xml:space="preserve"> internal documents</w:t>
      </w:r>
      <w:bookmarkEnd w:id="16"/>
      <w:bookmarkEnd w:id="17"/>
      <w:bookmarkEnd w:id="18"/>
    </w:p>
    <w:p w14:paraId="4C42F800" w14:textId="77777777" w:rsidR="00C85CB9" w:rsidRDefault="0063520F">
      <w:pPr>
        <w:rPr>
          <w:lang w:val="en-US"/>
        </w:rPr>
      </w:pPr>
      <w:bookmarkStart w:id="19" w:name="_Toc262723260"/>
      <w:r>
        <w:rPr>
          <w:lang w:val="en-US"/>
        </w:rPr>
        <w:t>Internal documents are all documents created inside the organization.</w:t>
      </w:r>
    </w:p>
    <w:p w14:paraId="4030E8D9" w14:textId="77777777" w:rsidR="00C85CB9" w:rsidRDefault="0063520F">
      <w:pPr>
        <w:pStyle w:val="Heading2"/>
        <w:rPr>
          <w:lang w:val="en-US"/>
        </w:rPr>
      </w:pPr>
      <w:bookmarkStart w:id="20" w:name="_Toc267048916"/>
      <w:bookmarkStart w:id="21" w:name="_Toc415646392"/>
      <w:bookmarkEnd w:id="19"/>
      <w:r>
        <w:rPr>
          <w:lang w:val="en-US"/>
        </w:rPr>
        <w:t>Document formatting</w:t>
      </w:r>
      <w:bookmarkEnd w:id="20"/>
      <w:bookmarkEnd w:id="21"/>
    </w:p>
    <w:p w14:paraId="2F61A64C" w14:textId="77777777" w:rsidR="00C85CB9" w:rsidRDefault="0063520F">
      <w:pPr>
        <w:rPr>
          <w:lang w:val="en-US"/>
        </w:rPr>
      </w:pPr>
      <w:r>
        <w:rPr>
          <w:lang w:val="en-US"/>
        </w:rPr>
        <w:t>The document text is written using font Calibri, size 11. Chapter titles are written using font size 14 bold, while level 2 chapter titles are wri</w:t>
      </w:r>
      <w:r>
        <w:rPr>
          <w:lang w:val="en-US"/>
        </w:rPr>
        <w:t>tten in font size 12 bold. Level 3 chapter titles are written in font size 11 bold italic.</w:t>
      </w:r>
    </w:p>
    <w:p w14:paraId="30815478" w14:textId="77777777" w:rsidR="00C85CB9" w:rsidRDefault="0063520F">
      <w:pPr>
        <w:rPr>
          <w:lang w:val="en-US"/>
        </w:rPr>
      </w:pPr>
      <w:r>
        <w:rPr>
          <w:lang w:val="en-US"/>
        </w:rPr>
        <w:t xml:space="preserve">The document header contains organization name and </w:t>
      </w:r>
      <w:commentRangeStart w:id="22"/>
      <w:r>
        <w:rPr>
          <w:lang w:val="en-US"/>
        </w:rPr>
        <w:t>confidentiality level</w:t>
      </w:r>
      <w:commentRangeEnd w:id="22"/>
      <w:r>
        <w:commentReference w:id="22"/>
      </w:r>
      <w:r>
        <w:rPr>
          <w:lang w:val="en-US"/>
        </w:rPr>
        <w:t>. The footer contains document name, current version and date of document, and number o</w:t>
      </w:r>
      <w:r>
        <w:rPr>
          <w:lang w:val="en-US"/>
        </w:rPr>
        <w:t>f pages.</w:t>
      </w:r>
    </w:p>
    <w:p w14:paraId="43786046" w14:textId="77777777" w:rsidR="00C85CB9" w:rsidRDefault="0063520F">
      <w:pPr>
        <w:rPr>
          <w:lang w:val="en-US"/>
        </w:rPr>
      </w:pPr>
      <w:bookmarkStart w:id="23" w:name="_Toc262723261"/>
      <w:r>
        <w:rPr>
          <w:lang w:val="en-US"/>
        </w:rPr>
        <w:t>Every document must also define its users.</w:t>
      </w:r>
    </w:p>
    <w:p w14:paraId="7C1243DA" w14:textId="77777777" w:rsidR="00C85CB9" w:rsidRDefault="0063520F">
      <w:pPr>
        <w:pStyle w:val="Heading2"/>
        <w:rPr>
          <w:lang w:val="en-US"/>
        </w:rPr>
      </w:pPr>
      <w:bookmarkStart w:id="24" w:name="_Toc267048917"/>
      <w:bookmarkStart w:id="25" w:name="_Toc415646393"/>
      <w:bookmarkEnd w:id="23"/>
      <w:r>
        <w:rPr>
          <w:lang w:val="en-US"/>
        </w:rPr>
        <w:t>Document approval</w:t>
      </w:r>
      <w:bookmarkEnd w:id="24"/>
      <w:bookmarkEnd w:id="25"/>
    </w:p>
    <w:p w14:paraId="63C20E02" w14:textId="6D608C89" w:rsidR="00C85CB9" w:rsidRDefault="0063520F">
      <w:pPr>
        <w:rPr>
          <w:lang w:val="en-US"/>
        </w:rPr>
      </w:pPr>
      <w:r>
        <w:rPr>
          <w:lang w:val="en-US"/>
        </w:rPr>
        <w:t>All documents, regardless of whether they are new documents or new versions of existing documents, must be approved by</w:t>
      </w:r>
      <w:ins w:id="26" w:author="Jennifer Mick" w:date="2018-10-25T07:45:00Z">
        <w:r w:rsidR="00E573D1">
          <w:rPr>
            <w:lang w:val="en-US"/>
          </w:rPr>
          <w:t xml:space="preserve"> Legal Counsel.</w:t>
        </w:r>
      </w:ins>
      <w:r>
        <w:rPr>
          <w:lang w:val="en-US"/>
        </w:rPr>
        <w:t xml:space="preserve"> [</w:t>
      </w:r>
      <w:commentRangeStart w:id="27"/>
      <w:r>
        <w:rPr>
          <w:lang w:val="en-US"/>
        </w:rPr>
        <w:t>job title</w:t>
      </w:r>
      <w:commentRangeEnd w:id="27"/>
      <w:r>
        <w:commentReference w:id="27"/>
      </w:r>
      <w:r>
        <w:rPr>
          <w:lang w:val="en-US"/>
        </w:rPr>
        <w:t>].</w:t>
      </w:r>
    </w:p>
    <w:p w14:paraId="71AF99C0" w14:textId="45DBA5EE" w:rsidR="00C85CB9" w:rsidRDefault="0063520F">
      <w:pPr>
        <w:rPr>
          <w:lang w:val="en-US"/>
        </w:rPr>
      </w:pPr>
      <w:r>
        <w:rPr>
          <w:lang w:val="en-US"/>
        </w:rPr>
        <w:lastRenderedPageBreak/>
        <w:t>Documents are approved in the following way:</w:t>
      </w:r>
      <w:ins w:id="28" w:author="Jennifer Mick" w:date="2018-10-25T07:46:00Z">
        <w:r w:rsidR="00E573D1">
          <w:rPr>
            <w:lang w:val="en-US"/>
          </w:rPr>
          <w:t xml:space="preserve"> V</w:t>
        </w:r>
      </w:ins>
      <w:ins w:id="29" w:author="Jennifer Mick" w:date="2018-10-25T07:48:00Z">
        <w:r w:rsidR="00E573D1">
          <w:rPr>
            <w:lang w:val="en-US"/>
          </w:rPr>
          <w:t xml:space="preserve">ice </w:t>
        </w:r>
      </w:ins>
      <w:ins w:id="30" w:author="Jennifer Mick" w:date="2018-10-25T07:46:00Z">
        <w:r w:rsidR="00E573D1">
          <w:rPr>
            <w:lang w:val="en-US"/>
          </w:rPr>
          <w:t>P</w:t>
        </w:r>
      </w:ins>
      <w:ins w:id="31" w:author="Jennifer Mick" w:date="2018-10-25T07:48:00Z">
        <w:r w:rsidR="00E573D1">
          <w:rPr>
            <w:lang w:val="en-US"/>
          </w:rPr>
          <w:t>resident</w:t>
        </w:r>
      </w:ins>
      <w:ins w:id="32" w:author="Jennifer Mick" w:date="2018-10-25T07:46:00Z">
        <w:r w:rsidR="00E573D1">
          <w:rPr>
            <w:lang w:val="en-US"/>
          </w:rPr>
          <w:t xml:space="preserve"> of Engineering and IT</w:t>
        </w:r>
      </w:ins>
      <w:ins w:id="33" w:author="Jennifer Mick" w:date="2018-10-25T07:48:00Z">
        <w:r w:rsidR="00E573D1">
          <w:rPr>
            <w:lang w:val="en-US"/>
          </w:rPr>
          <w:t xml:space="preserve"> Operations</w:t>
        </w:r>
      </w:ins>
      <w:r>
        <w:rPr>
          <w:lang w:val="en-US"/>
        </w:rPr>
        <w:t xml:space="preserve"> </w:t>
      </w:r>
      <w:del w:id="34" w:author="Jennifer Mick" w:date="2018-10-25T07:48:00Z">
        <w:r w:rsidDel="00E573D1">
          <w:rPr>
            <w:lang w:val="en-US"/>
          </w:rPr>
          <w:delText>[job t</w:delText>
        </w:r>
        <w:r w:rsidDel="00E573D1">
          <w:rPr>
            <w:lang w:val="en-US"/>
          </w:rPr>
          <w:delText xml:space="preserve">itle] </w:delText>
        </w:r>
      </w:del>
      <w:r>
        <w:rPr>
          <w:lang w:val="en-US"/>
        </w:rPr>
        <w:t xml:space="preserve">will approve the document via </w:t>
      </w:r>
      <w:proofErr w:type="spellStart"/>
      <w:ins w:id="35" w:author="Jennifer Mick" w:date="2018-10-25T07:49:00Z">
        <w:r w:rsidR="009C6B99">
          <w:rPr>
            <w:lang w:val="en-US"/>
          </w:rPr>
          <w:t>Conformio</w:t>
        </w:r>
        <w:proofErr w:type="spellEnd"/>
        <w:r w:rsidR="009C6B99">
          <w:rPr>
            <w:lang w:val="en-US"/>
          </w:rPr>
          <w:t xml:space="preserve">. </w:t>
        </w:r>
      </w:ins>
      <w:del w:id="36" w:author="Jennifer Mick" w:date="2018-10-25T07:49:00Z">
        <w:r w:rsidDel="009C6B99">
          <w:rPr>
            <w:lang w:val="en-US"/>
          </w:rPr>
          <w:delText>e-mail</w:delText>
        </w:r>
      </w:del>
      <w:r>
        <w:rPr>
          <w:lang w:val="en-US"/>
        </w:rPr>
        <w:t>.</w:t>
      </w:r>
      <w:r>
        <w:rPr>
          <w:lang w:val="en-US"/>
        </w:rPr>
        <w:t xml:space="preserve"> </w:t>
      </w:r>
    </w:p>
    <w:p w14:paraId="3A6A54A6" w14:textId="77777777" w:rsidR="00C85CB9" w:rsidRDefault="0063520F">
      <w:pPr>
        <w:pStyle w:val="Heading2"/>
        <w:rPr>
          <w:lang w:val="en-US"/>
        </w:rPr>
      </w:pPr>
      <w:bookmarkStart w:id="37" w:name="_Toc262723262"/>
      <w:bookmarkStart w:id="38" w:name="_Toc267048918"/>
      <w:bookmarkStart w:id="39" w:name="_Toc415646394"/>
      <w:bookmarkStart w:id="40" w:name="_Toc262723263"/>
      <w:r>
        <w:rPr>
          <w:lang w:val="en-US"/>
        </w:rPr>
        <w:t>Publishing and distributing documents; withdrawal from use</w:t>
      </w:r>
      <w:bookmarkEnd w:id="37"/>
      <w:bookmarkEnd w:id="38"/>
      <w:bookmarkEnd w:id="39"/>
    </w:p>
    <w:p w14:paraId="1C3E269E" w14:textId="77777777" w:rsidR="00C85CB9" w:rsidRDefault="0063520F">
      <w:pPr>
        <w:pStyle w:val="Heading3"/>
        <w:rPr>
          <w:lang w:val="en-US"/>
        </w:rPr>
      </w:pPr>
      <w:bookmarkStart w:id="41" w:name="_Toc267048919"/>
      <w:bookmarkStart w:id="42" w:name="_Toc415646395"/>
      <w:bookmarkEnd w:id="40"/>
      <w:r>
        <w:rPr>
          <w:lang w:val="en-US"/>
        </w:rPr>
        <w:t>Documents with the lowest confidentiality level</w:t>
      </w:r>
      <w:bookmarkEnd w:id="41"/>
      <w:bookmarkEnd w:id="42"/>
    </w:p>
    <w:p w14:paraId="175C4BB9" w14:textId="1275E047" w:rsidR="00C85CB9" w:rsidRDefault="0063520F">
      <w:pPr>
        <w:rPr>
          <w:lang w:val="en-US"/>
        </w:rPr>
      </w:pPr>
      <w:r>
        <w:rPr>
          <w:lang w:val="en-US"/>
        </w:rPr>
        <w:t xml:space="preserve">In case of documents to which access is allowed for all employees within ISMS </w:t>
      </w:r>
      <w:del w:id="43" w:author="Jennifer Mick" w:date="2018-10-25T07:49:00Z">
        <w:r w:rsidDel="009C6B99">
          <w:rPr>
            <w:lang w:val="en-US"/>
          </w:rPr>
          <w:delText xml:space="preserve">[BCMS] </w:delText>
        </w:r>
      </w:del>
      <w:r>
        <w:rPr>
          <w:lang w:val="en-US"/>
        </w:rPr>
        <w:t xml:space="preserve">scope, </w:t>
      </w:r>
      <w:del w:id="44" w:author="Jennifer Mick" w:date="2018-10-25T07:49:00Z">
        <w:r w:rsidDel="009C6B99">
          <w:rPr>
            <w:lang w:val="en-US"/>
          </w:rPr>
          <w:delText>[job title]</w:delText>
        </w:r>
      </w:del>
      <w:ins w:id="45" w:author="Jennifer Mick" w:date="2018-10-25T07:49:00Z">
        <w:r w:rsidR="009C6B99">
          <w:rPr>
            <w:lang w:val="en-US"/>
          </w:rPr>
          <w:t>Information Security G</w:t>
        </w:r>
      </w:ins>
      <w:ins w:id="46" w:author="Jennifer Mick" w:date="2018-10-25T08:03:00Z">
        <w:r w:rsidR="009940ED">
          <w:rPr>
            <w:lang w:val="en-US"/>
          </w:rPr>
          <w:t xml:space="preserve">overnance, </w:t>
        </w:r>
      </w:ins>
      <w:ins w:id="47" w:author="Jennifer Mick" w:date="2018-10-25T07:49:00Z">
        <w:r w:rsidR="009C6B99">
          <w:rPr>
            <w:lang w:val="en-US"/>
          </w:rPr>
          <w:t>R</w:t>
        </w:r>
      </w:ins>
      <w:ins w:id="48" w:author="Jennifer Mick" w:date="2018-10-25T08:03:00Z">
        <w:r w:rsidR="009940ED">
          <w:rPr>
            <w:lang w:val="en-US"/>
          </w:rPr>
          <w:t xml:space="preserve">isk, and </w:t>
        </w:r>
      </w:ins>
      <w:ins w:id="49" w:author="Jennifer Mick" w:date="2018-10-25T07:49:00Z">
        <w:r w:rsidR="009C6B99">
          <w:rPr>
            <w:lang w:val="en-US"/>
          </w:rPr>
          <w:t>C</w:t>
        </w:r>
      </w:ins>
      <w:ins w:id="50" w:author="Jennifer Mick" w:date="2018-10-25T08:03:00Z">
        <w:r w:rsidR="009940ED">
          <w:rPr>
            <w:lang w:val="en-US"/>
          </w:rPr>
          <w:t>ompliance</w:t>
        </w:r>
      </w:ins>
      <w:ins w:id="51" w:author="Jennifer Mick" w:date="2018-10-25T07:49:00Z">
        <w:r w:rsidR="009C6B99">
          <w:rPr>
            <w:lang w:val="en-US"/>
          </w:rPr>
          <w:t xml:space="preserve"> Specialist</w:t>
        </w:r>
      </w:ins>
      <w:ins w:id="52" w:author="Jennifer Mick" w:date="2018-10-25T08:03:00Z">
        <w:r w:rsidR="009940ED">
          <w:rPr>
            <w:lang w:val="en-US"/>
          </w:rPr>
          <w:t xml:space="preserve"> (hereinafter referred to as IS-GRC Specialist)</w:t>
        </w:r>
      </w:ins>
      <w:r>
        <w:rPr>
          <w:lang w:val="en-US"/>
        </w:rPr>
        <w:t xml:space="preserve"> must </w:t>
      </w:r>
      <w:commentRangeStart w:id="53"/>
      <w:r>
        <w:rPr>
          <w:lang w:val="en-US"/>
        </w:rPr>
        <w:t xml:space="preserve">publish them on the intranet, in the folder </w:t>
      </w:r>
      <w:commentRangeEnd w:id="53"/>
      <w:r>
        <w:commentReference w:id="53"/>
      </w:r>
      <w:del w:id="54" w:author="Jennifer Mick" w:date="2018-10-25T07:51:00Z">
        <w:r w:rsidDel="009C6B99">
          <w:rPr>
            <w:lang w:val="en-US"/>
          </w:rPr>
          <w:delText>[folder name]</w:delText>
        </w:r>
      </w:del>
      <w:ins w:id="55" w:author="Jennifer Mick" w:date="2018-10-25T07:51:00Z">
        <w:r w:rsidR="009C6B99">
          <w:rPr>
            <w:lang w:val="en-US"/>
          </w:rPr>
          <w:t>Active Policies &amp; Proc</w:t>
        </w:r>
      </w:ins>
      <w:ins w:id="56" w:author="Jennifer Mick" w:date="2018-10-25T07:52:00Z">
        <w:r w:rsidR="009C6B99">
          <w:rPr>
            <w:lang w:val="en-US"/>
          </w:rPr>
          <w:t>edures</w:t>
        </w:r>
      </w:ins>
      <w:r>
        <w:rPr>
          <w:lang w:val="en-US"/>
        </w:rPr>
        <w:t xml:space="preserve"> with reading rights only. When a new document or new document version is published, </w:t>
      </w:r>
      <w:del w:id="57" w:author="Jennifer Mick" w:date="2018-10-25T07:50:00Z">
        <w:r w:rsidDel="009C6B99">
          <w:rPr>
            <w:lang w:val="en-US"/>
          </w:rPr>
          <w:delText>[job title]</w:delText>
        </w:r>
      </w:del>
      <w:ins w:id="58" w:author="Jennifer Mick" w:date="2018-10-25T07:50:00Z">
        <w:r w:rsidR="009C6B99">
          <w:rPr>
            <w:lang w:val="en-US"/>
          </w:rPr>
          <w:t>Director of IT Operations</w:t>
        </w:r>
      </w:ins>
      <w:r>
        <w:rPr>
          <w:lang w:val="en-US"/>
        </w:rPr>
        <w:t xml:space="preserve"> must inform all employees listed as users of the document by </w:t>
      </w:r>
      <w:commentRangeStart w:id="59"/>
      <w:r>
        <w:rPr>
          <w:lang w:val="en-US"/>
        </w:rPr>
        <w:t>e-mail</w:t>
      </w:r>
      <w:commentRangeEnd w:id="59"/>
      <w:r>
        <w:commentReference w:id="59"/>
      </w:r>
      <w:r>
        <w:rPr>
          <w:lang w:val="en-US"/>
        </w:rPr>
        <w:t xml:space="preserve">. </w:t>
      </w:r>
      <w:del w:id="60" w:author="Jennifer Mick" w:date="2018-10-25T07:50:00Z">
        <w:r w:rsidDel="009C6B99">
          <w:rPr>
            <w:lang w:val="en-US"/>
          </w:rPr>
          <w:delText>If a print</w:delText>
        </w:r>
        <w:r w:rsidDel="009C6B99">
          <w:rPr>
            <w:lang w:val="en-US"/>
          </w:rPr>
          <w:delText>ed version of the document must be delivered to some employees, this is the responsibility of [job title].</w:delText>
        </w:r>
      </w:del>
    </w:p>
    <w:p w14:paraId="67FDC40A" w14:textId="4FFDAD40" w:rsidR="00C85CB9" w:rsidRDefault="0063520F">
      <w:pPr>
        <w:rPr>
          <w:lang w:val="en-US"/>
        </w:rPr>
      </w:pPr>
      <w:r>
        <w:rPr>
          <w:lang w:val="en-US"/>
        </w:rPr>
        <w:t xml:space="preserve">If there is an older version of the document, </w:t>
      </w:r>
      <w:del w:id="61" w:author="Jennifer Mick" w:date="2018-10-25T07:50:00Z">
        <w:r w:rsidDel="009C6B99">
          <w:rPr>
            <w:lang w:val="en-US"/>
          </w:rPr>
          <w:delText>[job title]</w:delText>
        </w:r>
      </w:del>
      <w:ins w:id="62" w:author="Jennifer Mick" w:date="2018-10-25T08:04:00Z">
        <w:r w:rsidR="009940ED">
          <w:rPr>
            <w:lang w:val="en-US"/>
          </w:rPr>
          <w:t>IS-G</w:t>
        </w:r>
      </w:ins>
      <w:ins w:id="63" w:author="Jennifer Mick" w:date="2018-10-25T07:51:00Z">
        <w:r w:rsidR="009C6B99">
          <w:rPr>
            <w:lang w:val="en-US"/>
          </w:rPr>
          <w:t>RC Specialist</w:t>
        </w:r>
      </w:ins>
      <w:r>
        <w:rPr>
          <w:lang w:val="en-US"/>
        </w:rPr>
        <w:t xml:space="preserve"> must delete it from the </w:t>
      </w:r>
      <w:ins w:id="64" w:author="Jennifer Mick" w:date="2018-10-25T07:52:00Z">
        <w:r w:rsidR="009C6B99">
          <w:rPr>
            <w:lang w:val="en-US"/>
          </w:rPr>
          <w:t>Active Policies &amp; Procedures</w:t>
        </w:r>
      </w:ins>
      <w:del w:id="65" w:author="Jennifer Mick" w:date="2018-10-25T07:52:00Z">
        <w:r w:rsidDel="009C6B99">
          <w:rPr>
            <w:lang w:val="en-US"/>
          </w:rPr>
          <w:delText>valid</w:delText>
        </w:r>
      </w:del>
      <w:r>
        <w:rPr>
          <w:lang w:val="en-US"/>
        </w:rPr>
        <w:t xml:space="preserve"> documents folder and move it to </w:t>
      </w:r>
      <w:del w:id="66" w:author="Jennifer Mick" w:date="2018-10-25T07:52:00Z">
        <w:r w:rsidDel="009C6B99">
          <w:rPr>
            <w:lang w:val="en-US"/>
          </w:rPr>
          <w:delText>[folder name]</w:delText>
        </w:r>
      </w:del>
      <w:ins w:id="67" w:author="Jennifer Mick" w:date="2018-10-25T07:52:00Z">
        <w:r w:rsidR="009C6B99">
          <w:rPr>
            <w:lang w:val="en-US"/>
          </w:rPr>
          <w:t>Retired Policies &amp; Procedures</w:t>
        </w:r>
      </w:ins>
      <w:r>
        <w:rPr>
          <w:lang w:val="en-US"/>
        </w:rPr>
        <w:t xml:space="preserve">. </w:t>
      </w:r>
      <w:commentRangeStart w:id="68"/>
      <w:r>
        <w:rPr>
          <w:lang w:val="en-US"/>
        </w:rPr>
        <w:t xml:space="preserve">If there are older versions of printed documents, [job title] must collect all such documents and destroy all copies except the signed original, which must be duly stored </w:t>
      </w:r>
      <w:r>
        <w:rPr>
          <w:lang w:val="en-US"/>
        </w:rPr>
        <w:noBreakHyphen/>
        <w:t xml:space="preserve"> such originals must be marked as "Obsolete" using a marker pen.</w:t>
      </w:r>
      <w:commentRangeEnd w:id="68"/>
      <w:r w:rsidR="009C6B99">
        <w:rPr>
          <w:rStyle w:val="CommentReference"/>
        </w:rPr>
        <w:commentReference w:id="68"/>
      </w:r>
    </w:p>
    <w:p w14:paraId="4E2D593B" w14:textId="77777777" w:rsidR="00C85CB9" w:rsidRDefault="0063520F">
      <w:pPr>
        <w:pStyle w:val="Heading3"/>
        <w:rPr>
          <w:lang w:val="en-US"/>
        </w:rPr>
      </w:pPr>
      <w:bookmarkStart w:id="69" w:name="_Toc262723264"/>
      <w:bookmarkStart w:id="70" w:name="_Toc415646396"/>
      <w:r>
        <w:rPr>
          <w:lang w:val="en-US"/>
        </w:rPr>
        <w:t>Documents with high</w:t>
      </w:r>
      <w:r>
        <w:rPr>
          <w:lang w:val="en-US"/>
        </w:rPr>
        <w:t>er confidentiality level</w:t>
      </w:r>
      <w:bookmarkEnd w:id="69"/>
      <w:bookmarkEnd w:id="70"/>
    </w:p>
    <w:p w14:paraId="6CD68560" w14:textId="1002EE92" w:rsidR="00C85CB9" w:rsidRDefault="0063520F">
      <w:pPr>
        <w:rPr>
          <w:lang w:val="en-US"/>
        </w:rPr>
      </w:pPr>
      <w:r>
        <w:rPr>
          <w:lang w:val="en-US"/>
        </w:rPr>
        <w:t xml:space="preserve">Documents which have a higher confidentiality level, as specified in the </w:t>
      </w:r>
      <w:ins w:id="71" w:author="Jennifer Mick" w:date="2018-10-25T07:54:00Z">
        <w:r w:rsidR="009C6B99">
          <w:rPr>
            <w:lang w:val="en-US"/>
          </w:rPr>
          <w:t xml:space="preserve">Information Security </w:t>
        </w:r>
      </w:ins>
      <w:r>
        <w:rPr>
          <w:lang w:val="en-US"/>
        </w:rPr>
        <w:t>Policy</w:t>
      </w:r>
      <w:del w:id="72" w:author="Jennifer Mick" w:date="2018-10-25T07:55:00Z">
        <w:r w:rsidDel="009C6B99">
          <w:rPr>
            <w:lang w:val="en-US"/>
          </w:rPr>
          <w:delText xml:space="preserve"> for handling classified information </w:delText>
        </w:r>
      </w:del>
      <w:r>
        <w:rPr>
          <w:lang w:val="en-US"/>
        </w:rPr>
        <w:t xml:space="preserve">, and of which distribution is limited, are </w:t>
      </w:r>
      <w:commentRangeStart w:id="73"/>
      <w:r>
        <w:rPr>
          <w:lang w:val="en-US"/>
        </w:rPr>
        <w:t>published</w:t>
      </w:r>
      <w:del w:id="74" w:author="Jennifer Mick" w:date="2018-10-25T07:51:00Z">
        <w:r w:rsidDel="009C6B99">
          <w:rPr>
            <w:lang w:val="en-US"/>
          </w:rPr>
          <w:delText xml:space="preserve"> </w:delText>
        </w:r>
      </w:del>
      <w:r>
        <w:rPr>
          <w:lang w:val="en-US"/>
        </w:rPr>
        <w:t xml:space="preserve"> by the document owner on the intranet with reading rig</w:t>
      </w:r>
      <w:r>
        <w:rPr>
          <w:lang w:val="en-US"/>
        </w:rPr>
        <w:t xml:space="preserve">hts only, in a folder to which access is granted only to persons specified on the document's distribution list. </w:t>
      </w:r>
      <w:commentRangeEnd w:id="73"/>
      <w:r>
        <w:commentReference w:id="73"/>
      </w:r>
      <w:r>
        <w:rPr>
          <w:lang w:val="en-US"/>
        </w:rPr>
        <w:t xml:space="preserve"> The document owner must send an e-mail notification about such a document to all persons on the distribution list.</w:t>
      </w:r>
    </w:p>
    <w:p w14:paraId="5641A02D" w14:textId="1A058B66" w:rsidR="00C85CB9" w:rsidRDefault="0063520F">
      <w:pPr>
        <w:rPr>
          <w:lang w:val="en-US"/>
        </w:rPr>
      </w:pPr>
      <w:r>
        <w:rPr>
          <w:lang w:val="en-US"/>
        </w:rPr>
        <w:t>If there is an older vers</w:t>
      </w:r>
      <w:r>
        <w:rPr>
          <w:lang w:val="en-US"/>
        </w:rPr>
        <w:t xml:space="preserve">ion of the document, the document owner must </w:t>
      </w:r>
      <w:commentRangeStart w:id="75"/>
      <w:r>
        <w:rPr>
          <w:lang w:val="en-US"/>
        </w:rPr>
        <w:t xml:space="preserve">delete it from the </w:t>
      </w:r>
      <w:ins w:id="76" w:author="Jennifer Mick" w:date="2018-10-25T07:56:00Z">
        <w:r w:rsidR="009C6B99">
          <w:rPr>
            <w:lang w:val="en-US"/>
          </w:rPr>
          <w:t>Active Policies &amp; Procedures</w:t>
        </w:r>
      </w:ins>
      <w:del w:id="77" w:author="Jennifer Mick" w:date="2018-10-25T07:56:00Z">
        <w:r w:rsidDel="009C6B99">
          <w:rPr>
            <w:lang w:val="en-US"/>
          </w:rPr>
          <w:delText>valid</w:delText>
        </w:r>
      </w:del>
      <w:r>
        <w:rPr>
          <w:lang w:val="en-US"/>
        </w:rPr>
        <w:t xml:space="preserve"> documents </w:t>
      </w:r>
      <w:del w:id="78" w:author="Jennifer Mick" w:date="2018-10-25T07:56:00Z">
        <w:r w:rsidDel="009C6B99">
          <w:rPr>
            <w:lang w:val="en-US"/>
          </w:rPr>
          <w:delText xml:space="preserve">folder </w:delText>
        </w:r>
      </w:del>
      <w:r>
        <w:rPr>
          <w:lang w:val="en-US"/>
        </w:rPr>
        <w:t>and move it to the folder containing obsolete documents</w:t>
      </w:r>
      <w:ins w:id="79" w:author="Jennifer Mick" w:date="2018-10-25T07:56:00Z">
        <w:r w:rsidR="009C6B99">
          <w:rPr>
            <w:lang w:val="en-US"/>
          </w:rPr>
          <w:t xml:space="preserve"> (</w:t>
        </w:r>
        <w:r w:rsidR="009C6B99">
          <w:rPr>
            <w:lang w:val="en-US"/>
          </w:rPr>
          <w:t>Retired Policies &amp; Procedures</w:t>
        </w:r>
        <w:r w:rsidR="009C6B99">
          <w:rPr>
            <w:lang w:val="en-US"/>
          </w:rPr>
          <w:t>)</w:t>
        </w:r>
      </w:ins>
      <w:r>
        <w:rPr>
          <w:lang w:val="en-US"/>
        </w:rPr>
        <w:t xml:space="preserve">, </w:t>
      </w:r>
      <w:commentRangeEnd w:id="75"/>
      <w:r>
        <w:commentReference w:id="75"/>
      </w:r>
      <w:r>
        <w:rPr>
          <w:lang w:val="en-US"/>
        </w:rPr>
        <w:t xml:space="preserve"> which can be accessed only by persons specified on the document distribution list.</w:t>
      </w:r>
    </w:p>
    <w:p w14:paraId="66EA354A" w14:textId="77777777" w:rsidR="00C85CB9" w:rsidRDefault="0063520F">
      <w:pPr>
        <w:pStyle w:val="Heading2"/>
        <w:rPr>
          <w:lang w:val="en-US"/>
        </w:rPr>
      </w:pPr>
      <w:bookmarkStart w:id="80" w:name="_Toc262723265"/>
      <w:bookmarkStart w:id="81" w:name="_Toc267048921"/>
      <w:bookmarkStart w:id="82" w:name="_Toc415646397"/>
      <w:r>
        <w:rPr>
          <w:lang w:val="en-US"/>
        </w:rPr>
        <w:t>Document updates</w:t>
      </w:r>
      <w:bookmarkEnd w:id="80"/>
      <w:bookmarkEnd w:id="81"/>
      <w:bookmarkEnd w:id="82"/>
    </w:p>
    <w:p w14:paraId="420B37A4" w14:textId="77777777" w:rsidR="00C85CB9" w:rsidRDefault="0063520F">
      <w:pPr>
        <w:rPr>
          <w:lang w:val="en-US"/>
        </w:rPr>
      </w:pPr>
      <w:r>
        <w:rPr>
          <w:lang w:val="en-US"/>
        </w:rPr>
        <w:t>The pers</w:t>
      </w:r>
      <w:r>
        <w:rPr>
          <w:lang w:val="en-US"/>
        </w:rPr>
        <w:t>on listed as document owner has the responsibility for updating the document. Updates are performed in line with the frequency defined for each document, but at least once a year.</w:t>
      </w:r>
    </w:p>
    <w:p w14:paraId="43626DAA" w14:textId="61C17E00" w:rsidR="00C85CB9" w:rsidRDefault="0063520F">
      <w:pPr>
        <w:rPr>
          <w:lang w:val="en-US"/>
        </w:rPr>
      </w:pPr>
      <w:r>
        <w:rPr>
          <w:lang w:val="en-US"/>
        </w:rPr>
        <w:t>All changes to the document must be made using "Track changes," making visib</w:t>
      </w:r>
      <w:r>
        <w:rPr>
          <w:lang w:val="en-US"/>
        </w:rPr>
        <w:t>le only the revisions to the previous version</w:t>
      </w:r>
      <w:del w:id="83" w:author="Jennifer Mick" w:date="2018-10-25T07:56:00Z">
        <w:r w:rsidDel="009C6B99">
          <w:rPr>
            <w:lang w:val="en-US"/>
          </w:rPr>
          <w:delText>,</w:delText>
        </w:r>
      </w:del>
      <w:r>
        <w:rPr>
          <w:lang w:val="en-US"/>
        </w:rPr>
        <w:t xml:space="preserve"> and must be briefly described in the "Change History" table;</w:t>
      </w:r>
      <w:del w:id="84" w:author="Jennifer Mick" w:date="2018-10-25T07:56:00Z">
        <w:r w:rsidDel="009C6B99">
          <w:rPr>
            <w:lang w:val="en-US"/>
          </w:rPr>
          <w:delText xml:space="preserve"> </w:delText>
        </w:r>
      </w:del>
      <w:r>
        <w:rPr>
          <w:lang w:val="en-US"/>
        </w:rPr>
        <w:t xml:space="preserve"> if Track changes option is unavailable, or if the changes are too numerous, then the Track changes option is not used.</w:t>
      </w:r>
    </w:p>
    <w:p w14:paraId="3215D97E" w14:textId="787D990B" w:rsidR="00C85CB9" w:rsidRDefault="0063520F">
      <w:pPr>
        <w:rPr>
          <w:ins w:id="85" w:author="Jennifer Mick" w:date="2018-10-25T07:57:00Z"/>
          <w:lang w:val="en-US"/>
        </w:rPr>
      </w:pPr>
      <w:r>
        <w:rPr>
          <w:lang w:val="en-US"/>
        </w:rPr>
        <w:t>Each document should prefera</w:t>
      </w:r>
      <w:r>
        <w:rPr>
          <w:lang w:val="en-US"/>
        </w:rPr>
        <w:t>bly have a "Change History" table used to record every change made to the document.</w:t>
      </w:r>
    </w:p>
    <w:p w14:paraId="05653BF4" w14:textId="17B9A3FC" w:rsidR="009C6B99" w:rsidRDefault="009C6B99">
      <w:pPr>
        <w:rPr>
          <w:ins w:id="86" w:author="Jennifer Mick" w:date="2018-10-25T07:57:00Z"/>
          <w:lang w:val="en-US"/>
        </w:rPr>
      </w:pPr>
    </w:p>
    <w:p w14:paraId="47D4B1B2" w14:textId="3DD6ABA7" w:rsidR="009C6B99" w:rsidRDefault="009C6B99">
      <w:pPr>
        <w:rPr>
          <w:ins w:id="87" w:author="Jennifer Mick" w:date="2018-10-25T07:57:00Z"/>
          <w:lang w:val="en-US"/>
        </w:rPr>
      </w:pPr>
    </w:p>
    <w:p w14:paraId="6F8404AD" w14:textId="77777777" w:rsidR="009C6B99" w:rsidRDefault="009C6B99">
      <w:pPr>
        <w:rPr>
          <w:lang w:val="en-US"/>
        </w:rPr>
      </w:pPr>
    </w:p>
    <w:p w14:paraId="0B457C3C" w14:textId="77777777" w:rsidR="00C85CB9" w:rsidRDefault="0063520F">
      <w:pPr>
        <w:pStyle w:val="Heading2"/>
        <w:rPr>
          <w:lang w:val="en-US"/>
        </w:rPr>
      </w:pPr>
      <w:bookmarkStart w:id="88" w:name="_Toc262723266"/>
      <w:bookmarkStart w:id="89" w:name="_Toc267048922"/>
      <w:bookmarkStart w:id="90" w:name="_Toc415646398"/>
      <w:r>
        <w:rPr>
          <w:lang w:val="en-US"/>
        </w:rPr>
        <w:t xml:space="preserve">Records </w:t>
      </w:r>
      <w:bookmarkEnd w:id="88"/>
      <w:r>
        <w:rPr>
          <w:lang w:val="en-US"/>
        </w:rPr>
        <w:t>control</w:t>
      </w:r>
      <w:bookmarkEnd w:id="89"/>
      <w:bookmarkEnd w:id="90"/>
    </w:p>
    <w:p w14:paraId="03BBCBE3" w14:textId="570BBDCF" w:rsidR="00C85CB9" w:rsidRDefault="0063520F">
      <w:pPr>
        <w:rPr>
          <w:lang w:val="en-US"/>
        </w:rPr>
      </w:pPr>
      <w:r>
        <w:rPr>
          <w:lang w:val="en-US"/>
        </w:rPr>
        <w:t xml:space="preserve">Each internal document in the ISMS </w:t>
      </w:r>
      <w:del w:id="91" w:author="Jennifer Mick" w:date="2018-10-25T07:57:00Z">
        <w:r w:rsidDel="009C6B99">
          <w:rPr>
            <w:lang w:val="en-US"/>
          </w:rPr>
          <w:delText xml:space="preserve">[BCMS] </w:delText>
        </w:r>
      </w:del>
      <w:r>
        <w:rPr>
          <w:lang w:val="en-US"/>
        </w:rPr>
        <w:t>must define how records resulting from the use of such a document should be managed, i.e. it must specify the foll</w:t>
      </w:r>
      <w:r>
        <w:rPr>
          <w:lang w:val="en-US"/>
        </w:rPr>
        <w:t>owing: (1) record title, (2) storage location, (3) person responsible for storage, (4) controls for record protection, and (5) retention time.</w:t>
      </w:r>
    </w:p>
    <w:p w14:paraId="56897EE2" w14:textId="77777777" w:rsidR="00C85CB9" w:rsidRDefault="0063520F">
      <w:pPr>
        <w:rPr>
          <w:lang w:val="en-US"/>
        </w:rPr>
      </w:pPr>
      <w:r>
        <w:rPr>
          <w:lang w:val="en-US"/>
        </w:rPr>
        <w:t>Employees of the organization may access stored records only after obtaining permission from the person designate</w:t>
      </w:r>
      <w:r>
        <w:rPr>
          <w:lang w:val="en-US"/>
        </w:rPr>
        <w:t xml:space="preserve">d as the person responsible for storing individual records. If the sensitivity of certain records is such that permission for access must be obtained from a different person, this must be stated in the concerned internal document in the chapter describing </w:t>
      </w:r>
      <w:r>
        <w:rPr>
          <w:lang w:val="en-US"/>
        </w:rPr>
        <w:t>records control.</w:t>
      </w:r>
    </w:p>
    <w:p w14:paraId="73D57F83" w14:textId="621C7D17" w:rsidR="00C85CB9" w:rsidRDefault="0063520F">
      <w:pPr>
        <w:rPr>
          <w:lang w:val="en-US"/>
        </w:rPr>
      </w:pPr>
      <w:r>
        <w:rPr>
          <w:lang w:val="en-US"/>
        </w:rPr>
        <w:t xml:space="preserve">Access and retrieval rights for records are determined by the owner of individual records. </w:t>
      </w:r>
      <w:commentRangeStart w:id="92"/>
      <w:del w:id="93" w:author="Jennifer Mick" w:date="2018-10-25T07:57:00Z">
        <w:r w:rsidDel="009C6B99">
          <w:rPr>
            <w:lang w:val="en-US"/>
          </w:rPr>
          <w:delText>[job title]</w:delText>
        </w:r>
      </w:del>
      <w:ins w:id="94" w:author="Jennifer Mick" w:date="2018-10-25T08:04:00Z">
        <w:r w:rsidR="009940ED">
          <w:rPr>
            <w:lang w:val="en-US"/>
          </w:rPr>
          <w:t xml:space="preserve">IS-GRC </w:t>
        </w:r>
      </w:ins>
      <w:ins w:id="95" w:author="Jennifer Mick" w:date="2018-10-25T07:58:00Z">
        <w:r w:rsidR="009C6B99">
          <w:rPr>
            <w:lang w:val="en-US"/>
          </w:rPr>
          <w:t>Specialist</w:t>
        </w:r>
      </w:ins>
      <w:r>
        <w:rPr>
          <w:lang w:val="en-US"/>
        </w:rPr>
        <w:t xml:space="preserve"> is responsible for destroying all records </w:t>
      </w:r>
      <w:commentRangeEnd w:id="92"/>
      <w:r>
        <w:commentReference w:id="92"/>
      </w:r>
      <w:r>
        <w:rPr>
          <w:lang w:val="en-US"/>
        </w:rPr>
        <w:t>of which the retention time has expired.</w:t>
      </w:r>
    </w:p>
    <w:p w14:paraId="1E050BE1" w14:textId="77777777" w:rsidR="00C85CB9" w:rsidRDefault="00C85CB9">
      <w:pPr>
        <w:rPr>
          <w:lang w:val="en-US"/>
        </w:rPr>
      </w:pPr>
    </w:p>
    <w:p w14:paraId="42A56D70" w14:textId="77777777" w:rsidR="00C85CB9" w:rsidRDefault="0063520F">
      <w:pPr>
        <w:pStyle w:val="Heading1"/>
        <w:rPr>
          <w:lang w:val="en-US"/>
        </w:rPr>
      </w:pPr>
      <w:bookmarkStart w:id="96" w:name="_Toc262723267"/>
      <w:bookmarkStart w:id="97" w:name="_Toc267048923"/>
      <w:bookmarkStart w:id="98" w:name="_Toc415646399"/>
      <w:r>
        <w:rPr>
          <w:lang w:val="en-US"/>
        </w:rPr>
        <w:t>Documents</w:t>
      </w:r>
      <w:bookmarkEnd w:id="96"/>
      <w:bookmarkEnd w:id="97"/>
      <w:r>
        <w:rPr>
          <w:lang w:val="en-US"/>
        </w:rPr>
        <w:t xml:space="preserve"> of external origin</w:t>
      </w:r>
      <w:bookmarkEnd w:id="98"/>
    </w:p>
    <w:p w14:paraId="5F642C17" w14:textId="6AA1E797" w:rsidR="00C85CB9" w:rsidRDefault="0063520F">
      <w:pPr>
        <w:rPr>
          <w:lang w:val="en-US"/>
        </w:rPr>
      </w:pPr>
      <w:r>
        <w:rPr>
          <w:lang w:val="en-US"/>
        </w:rPr>
        <w:t>Each external docume</w:t>
      </w:r>
      <w:r>
        <w:rPr>
          <w:lang w:val="en-US"/>
        </w:rPr>
        <w:t xml:space="preserve">nt which is necessary for the planning and operation of the ISMS </w:t>
      </w:r>
      <w:del w:id="99" w:author="Jennifer Mick" w:date="2018-10-25T07:58:00Z">
        <w:r w:rsidDel="009C6B99">
          <w:rPr>
            <w:lang w:val="en-US"/>
          </w:rPr>
          <w:delText xml:space="preserve">[BCMS] </w:delText>
        </w:r>
      </w:del>
      <w:r>
        <w:rPr>
          <w:lang w:val="en-US"/>
        </w:rPr>
        <w:t xml:space="preserve">must be recorded in the </w:t>
      </w:r>
      <w:commentRangeStart w:id="100"/>
      <w:commentRangeStart w:id="101"/>
      <w:r>
        <w:rPr>
          <w:lang w:val="en-US"/>
        </w:rPr>
        <w:t>incoming mail register</w:t>
      </w:r>
      <w:commentRangeEnd w:id="100"/>
      <w:r>
        <w:commentReference w:id="100"/>
      </w:r>
      <w:commentRangeEnd w:id="101"/>
      <w:r w:rsidR="009C6B99">
        <w:rPr>
          <w:rStyle w:val="CommentReference"/>
        </w:rPr>
        <w:commentReference w:id="101"/>
      </w:r>
      <w:r>
        <w:rPr>
          <w:lang w:val="en-US"/>
        </w:rPr>
        <w:t xml:space="preserve">. The incoming mail register must contain </w:t>
      </w:r>
      <w:commentRangeStart w:id="102"/>
      <w:r>
        <w:rPr>
          <w:lang w:val="en-US"/>
        </w:rPr>
        <w:t>the following information</w:t>
      </w:r>
      <w:commentRangeEnd w:id="102"/>
      <w:r>
        <w:commentReference w:id="102"/>
      </w:r>
      <w:r>
        <w:rPr>
          <w:lang w:val="en-US"/>
        </w:rPr>
        <w:t>: (1) document number, (2) sender, (3) document name, (4) date of</w:t>
      </w:r>
      <w:r>
        <w:rPr>
          <w:lang w:val="en-US"/>
        </w:rPr>
        <w:t xml:space="preserve"> receipt, (5) name of the person to whom the document has been forwarded.</w:t>
      </w:r>
    </w:p>
    <w:p w14:paraId="3E805378" w14:textId="77777777" w:rsidR="00C85CB9" w:rsidRDefault="0063520F">
      <w:pPr>
        <w:rPr>
          <w:lang w:val="en-US"/>
        </w:rPr>
      </w:pPr>
      <w:r>
        <w:rPr>
          <w:lang w:val="en-US"/>
        </w:rPr>
        <w:t xml:space="preserve">The person who receives mail and courier parcels must forward them to [job title], who must make a record in the incoming mail register; the person who receives electronic mail must </w:t>
      </w:r>
      <w:r>
        <w:rPr>
          <w:lang w:val="en-US"/>
        </w:rPr>
        <w:t xml:space="preserve">forward such a document to [job title], who must also record it in the incoming mail register. [job title] then </w:t>
      </w:r>
      <w:commentRangeStart w:id="103"/>
      <w:r>
        <w:rPr>
          <w:lang w:val="en-US"/>
        </w:rPr>
        <w:t>classifies documents according to the Policy for handling classified information</w:t>
      </w:r>
      <w:commentRangeEnd w:id="103"/>
      <w:r>
        <w:commentReference w:id="103"/>
      </w:r>
      <w:r>
        <w:rPr>
          <w:lang w:val="en-US"/>
        </w:rPr>
        <w:t xml:space="preserve"> and determines to whom the document should be forwarded.</w:t>
      </w:r>
    </w:p>
    <w:p w14:paraId="43565E42" w14:textId="77777777" w:rsidR="00C85CB9" w:rsidRDefault="00C85CB9">
      <w:pPr>
        <w:rPr>
          <w:lang w:val="en-US"/>
        </w:rPr>
      </w:pPr>
    </w:p>
    <w:p w14:paraId="636AE89C" w14:textId="77777777" w:rsidR="00C85CB9" w:rsidRDefault="0063520F">
      <w:pPr>
        <w:pStyle w:val="Heading1"/>
        <w:rPr>
          <w:lang w:val="en-US"/>
        </w:rPr>
      </w:pPr>
      <w:bookmarkStart w:id="104" w:name="_Toc262723268"/>
      <w:bookmarkStart w:id="105" w:name="_Toc415646400"/>
      <w:r>
        <w:rPr>
          <w:lang w:val="en-US"/>
        </w:rPr>
        <w:t xml:space="preserve">Managing records kept </w:t>
      </w:r>
      <w:proofErr w:type="gramStart"/>
      <w:r>
        <w:rPr>
          <w:lang w:val="en-US"/>
        </w:rPr>
        <w:t>on the basis of</w:t>
      </w:r>
      <w:proofErr w:type="gramEnd"/>
      <w:r>
        <w:rPr>
          <w:lang w:val="en-US"/>
        </w:rPr>
        <w:t xml:space="preserve"> this document</w:t>
      </w:r>
      <w:bookmarkEnd w:id="104"/>
      <w:bookmarkEnd w:id="10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94"/>
        <w:gridCol w:w="1680"/>
        <w:gridCol w:w="1696"/>
        <w:gridCol w:w="2538"/>
        <w:gridCol w:w="1380"/>
      </w:tblGrid>
      <w:tr w:rsidR="00C85CB9" w14:paraId="672221B0" w14:textId="77777777">
        <w:tc>
          <w:tcPr>
            <w:tcW w:w="1969" w:type="dxa"/>
            <w:shd w:val="clear" w:color="auto" w:fill="F2F2F2"/>
          </w:tcPr>
          <w:p w14:paraId="176A9253" w14:textId="77777777" w:rsidR="00C85CB9" w:rsidRDefault="0063520F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Record name</w:t>
            </w:r>
          </w:p>
        </w:tc>
        <w:tc>
          <w:tcPr>
            <w:tcW w:w="1683" w:type="dxa"/>
            <w:shd w:val="clear" w:color="auto" w:fill="F2F2F2"/>
          </w:tcPr>
          <w:p w14:paraId="6E7C31F9" w14:textId="77777777" w:rsidR="00C85CB9" w:rsidRDefault="0063520F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Storage location</w:t>
            </w:r>
          </w:p>
        </w:tc>
        <w:tc>
          <w:tcPr>
            <w:tcW w:w="1701" w:type="dxa"/>
            <w:shd w:val="clear" w:color="auto" w:fill="F2F2F2"/>
          </w:tcPr>
          <w:p w14:paraId="2D9603A9" w14:textId="77777777" w:rsidR="00C85CB9" w:rsidRDefault="0063520F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Person responsible for storage</w:t>
            </w:r>
          </w:p>
        </w:tc>
        <w:tc>
          <w:tcPr>
            <w:tcW w:w="2552" w:type="dxa"/>
            <w:shd w:val="clear" w:color="auto" w:fill="F2F2F2"/>
          </w:tcPr>
          <w:p w14:paraId="6F173AF1" w14:textId="77777777" w:rsidR="00C85CB9" w:rsidRDefault="0063520F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Controls for record protection</w:t>
            </w:r>
          </w:p>
        </w:tc>
        <w:tc>
          <w:tcPr>
            <w:tcW w:w="1383" w:type="dxa"/>
            <w:shd w:val="clear" w:color="auto" w:fill="F2F2F2"/>
          </w:tcPr>
          <w:p w14:paraId="693D1381" w14:textId="77777777" w:rsidR="00C85CB9" w:rsidRDefault="0063520F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Retention time</w:t>
            </w:r>
          </w:p>
        </w:tc>
      </w:tr>
      <w:tr w:rsidR="00C85CB9" w14:paraId="6C3A94DE" w14:textId="77777777">
        <w:tc>
          <w:tcPr>
            <w:tcW w:w="1969" w:type="dxa"/>
          </w:tcPr>
          <w:p w14:paraId="2373575F" w14:textId="77777777" w:rsidR="00C85CB9" w:rsidRDefault="0063520F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Incoming mail register </w:t>
            </w:r>
            <w:commentRangeStart w:id="106"/>
            <w:r>
              <w:rPr>
                <w:lang w:val="en-US"/>
              </w:rPr>
              <w:t xml:space="preserve">(electronic form </w:t>
            </w:r>
            <w:r>
              <w:rPr>
                <w:lang w:val="en-US"/>
              </w:rPr>
              <w:noBreakHyphen/>
              <w:t xml:space="preserve"> Excel spreadsheet)</w:t>
            </w:r>
            <w:commentRangeEnd w:id="106"/>
            <w:r>
              <w:commentReference w:id="106"/>
            </w:r>
          </w:p>
        </w:tc>
        <w:tc>
          <w:tcPr>
            <w:tcW w:w="1683" w:type="dxa"/>
          </w:tcPr>
          <w:p w14:paraId="5DDA688F" w14:textId="2DD96911" w:rsidR="00C85CB9" w:rsidRDefault="0063520F">
            <w:pPr>
              <w:rPr>
                <w:lang w:val="en-US"/>
              </w:rPr>
            </w:pPr>
            <w:del w:id="107" w:author="Jennifer Mick" w:date="2018-10-25T08:00:00Z">
              <w:r w:rsidDel="009940ED">
                <w:rPr>
                  <w:lang w:val="en-US"/>
                </w:rPr>
                <w:delText>[intranet folder name]</w:delText>
              </w:r>
            </w:del>
            <w:ins w:id="108" w:author="Jennifer Mick" w:date="2018-10-25T08:00:00Z">
              <w:r w:rsidR="009940ED">
                <w:rPr>
                  <w:lang w:val="en-US"/>
                </w:rPr>
                <w:t xml:space="preserve">ISOC </w:t>
              </w:r>
              <w:proofErr w:type="spellStart"/>
              <w:r w:rsidR="009940ED">
                <w:rPr>
                  <w:lang w:val="en-US"/>
                </w:rPr>
                <w:t>Sharepoint</w:t>
              </w:r>
            </w:ins>
            <w:proofErr w:type="spellEnd"/>
            <w:ins w:id="109" w:author="Jennifer Mick" w:date="2018-10-25T08:04:00Z">
              <w:r w:rsidR="009940ED">
                <w:rPr>
                  <w:lang w:val="en-US"/>
                </w:rPr>
                <w:t xml:space="preserve"> site or </w:t>
              </w:r>
              <w:proofErr w:type="gramStart"/>
              <w:r w:rsidR="009940ED">
                <w:rPr>
                  <w:lang w:val="en-US"/>
                </w:rPr>
                <w:t>oth</w:t>
              </w:r>
            </w:ins>
            <w:ins w:id="110" w:author="Jennifer Mick" w:date="2018-10-25T08:05:00Z">
              <w:r w:rsidR="009940ED">
                <w:rPr>
                  <w:lang w:val="en-US"/>
                </w:rPr>
                <w:t>er</w:t>
              </w:r>
              <w:proofErr w:type="gramEnd"/>
              <w:r w:rsidR="009940ED">
                <w:rPr>
                  <w:lang w:val="en-US"/>
                </w:rPr>
                <w:t xml:space="preserve"> document management site</w:t>
              </w:r>
            </w:ins>
          </w:p>
        </w:tc>
        <w:tc>
          <w:tcPr>
            <w:tcW w:w="1701" w:type="dxa"/>
          </w:tcPr>
          <w:p w14:paraId="1EEA0DB1" w14:textId="692A276B" w:rsidR="00C85CB9" w:rsidRDefault="009940ED">
            <w:pPr>
              <w:rPr>
                <w:lang w:val="en-US"/>
              </w:rPr>
            </w:pPr>
            <w:ins w:id="111" w:author="Jennifer Mick" w:date="2018-10-25T08:01:00Z">
              <w:r>
                <w:rPr>
                  <w:lang w:val="en-US"/>
                </w:rPr>
                <w:t xml:space="preserve">IS-GRC Specialist </w:t>
              </w:r>
            </w:ins>
            <w:del w:id="112" w:author="Jennifer Mick" w:date="2018-10-25T08:00:00Z">
              <w:r w:rsidR="0063520F" w:rsidDel="009940ED">
                <w:rPr>
                  <w:lang w:val="en-US"/>
                </w:rPr>
                <w:delText>[</w:delText>
              </w:r>
              <w:r w:rsidR="0063520F" w:rsidDel="009940ED">
                <w:rPr>
                  <w:lang w:val="en-US"/>
                </w:rPr>
                <w:delText>job title acting as owner of the incoming mail register]</w:delText>
              </w:r>
            </w:del>
          </w:p>
        </w:tc>
        <w:tc>
          <w:tcPr>
            <w:tcW w:w="2552" w:type="dxa"/>
          </w:tcPr>
          <w:p w14:paraId="141C0DAE" w14:textId="5FE8FD8D" w:rsidR="00C85CB9" w:rsidRDefault="0063520F">
            <w:pPr>
              <w:rPr>
                <w:lang w:val="en-US"/>
              </w:rPr>
            </w:pPr>
            <w:r>
              <w:rPr>
                <w:lang w:val="en-US"/>
              </w:rPr>
              <w:t xml:space="preserve">Only </w:t>
            </w:r>
            <w:del w:id="113" w:author="Jennifer Mick" w:date="2018-10-25T08:01:00Z">
              <w:r w:rsidDel="009940ED">
                <w:rPr>
                  <w:lang w:val="en-US"/>
                </w:rPr>
                <w:delText xml:space="preserve">[job title] </w:delText>
              </w:r>
            </w:del>
            <w:ins w:id="114" w:author="Jennifer Mick" w:date="2018-10-25T08:01:00Z">
              <w:r w:rsidR="009940ED">
                <w:rPr>
                  <w:lang w:val="en-US"/>
                </w:rPr>
                <w:t xml:space="preserve">IS-GRC Specialist </w:t>
              </w:r>
            </w:ins>
            <w:r>
              <w:rPr>
                <w:lang w:val="en-US"/>
              </w:rPr>
              <w:t>has the right to make entries into and changes to the incoming mail register.</w:t>
            </w:r>
          </w:p>
        </w:tc>
        <w:tc>
          <w:tcPr>
            <w:tcW w:w="1383" w:type="dxa"/>
          </w:tcPr>
          <w:p w14:paraId="13457F8A" w14:textId="77777777" w:rsidR="00C85CB9" w:rsidRDefault="0063520F">
            <w:pPr>
              <w:rPr>
                <w:lang w:val="en-US"/>
              </w:rPr>
            </w:pPr>
            <w:r>
              <w:rPr>
                <w:lang w:val="en-US"/>
              </w:rPr>
              <w:t>Records are stored for a period of 3 years</w:t>
            </w:r>
          </w:p>
        </w:tc>
      </w:tr>
    </w:tbl>
    <w:p w14:paraId="1E6DEA48" w14:textId="77777777" w:rsidR="00C85CB9" w:rsidRDefault="00C85CB9">
      <w:pPr>
        <w:rPr>
          <w:lang w:val="en-US"/>
        </w:rPr>
      </w:pPr>
    </w:p>
    <w:p w14:paraId="79C199B4" w14:textId="4538B17F" w:rsidR="00C85CB9" w:rsidRDefault="0063520F">
      <w:pPr>
        <w:rPr>
          <w:lang w:val="en-US"/>
        </w:rPr>
      </w:pPr>
      <w:r>
        <w:rPr>
          <w:lang w:val="en-US"/>
        </w:rPr>
        <w:lastRenderedPageBreak/>
        <w:t xml:space="preserve">Only </w:t>
      </w:r>
      <w:del w:id="115" w:author="Jennifer Mick" w:date="2018-10-25T08:01:00Z">
        <w:r w:rsidDel="009940ED">
          <w:rPr>
            <w:lang w:val="en-US"/>
          </w:rPr>
          <w:delText xml:space="preserve">[job title] </w:delText>
        </w:r>
      </w:del>
      <w:ins w:id="116" w:author="Jennifer Mick" w:date="2018-10-25T08:01:00Z">
        <w:r w:rsidR="009940ED">
          <w:rPr>
            <w:lang w:val="en-US"/>
          </w:rPr>
          <w:t xml:space="preserve">Director of IT Operations </w:t>
        </w:r>
      </w:ins>
      <w:r>
        <w:rPr>
          <w:lang w:val="en-US"/>
        </w:rPr>
        <w:t xml:space="preserve">can grant other </w:t>
      </w:r>
      <w:del w:id="117" w:author="Jennifer Mick" w:date="2018-10-25T08:05:00Z">
        <w:r w:rsidDel="009940ED">
          <w:rPr>
            <w:lang w:val="en-US"/>
          </w:rPr>
          <w:delText>employees</w:delText>
        </w:r>
      </w:del>
      <w:ins w:id="118" w:author="Jennifer Mick" w:date="2018-10-25T08:05:00Z">
        <w:r w:rsidR="009940ED">
          <w:rPr>
            <w:lang w:val="en-US"/>
          </w:rPr>
          <w:t>employees’</w:t>
        </w:r>
      </w:ins>
      <w:r>
        <w:rPr>
          <w:lang w:val="en-US"/>
        </w:rPr>
        <w:t xml:space="preserve"> access to the incoming mail register.</w:t>
      </w:r>
    </w:p>
    <w:p w14:paraId="13328E85" w14:textId="77777777" w:rsidR="00C85CB9" w:rsidRDefault="00C85CB9">
      <w:pPr>
        <w:rPr>
          <w:lang w:val="en-US"/>
        </w:rPr>
      </w:pPr>
    </w:p>
    <w:p w14:paraId="15924F2C" w14:textId="77777777" w:rsidR="00C85CB9" w:rsidRDefault="0063520F">
      <w:pPr>
        <w:pStyle w:val="Heading1"/>
        <w:rPr>
          <w:lang w:val="en-US"/>
        </w:rPr>
      </w:pPr>
      <w:bookmarkStart w:id="119" w:name="_Toc262723269"/>
      <w:bookmarkStart w:id="120" w:name="_Toc267048925"/>
      <w:bookmarkStart w:id="121" w:name="_Toc415646401"/>
      <w:r>
        <w:rPr>
          <w:lang w:val="en-US"/>
        </w:rPr>
        <w:t>Validity and document management</w:t>
      </w:r>
      <w:bookmarkEnd w:id="119"/>
      <w:bookmarkEnd w:id="120"/>
      <w:bookmarkEnd w:id="121"/>
    </w:p>
    <w:p w14:paraId="28F41012" w14:textId="77777777" w:rsidR="00C85CB9" w:rsidRDefault="0063520F">
      <w:pPr>
        <w:rPr>
          <w:lang w:val="en-US"/>
        </w:rPr>
      </w:pPr>
      <w:r>
        <w:rPr>
          <w:lang w:val="en-US"/>
        </w:rPr>
        <w:t xml:space="preserve">This document is valid as of </w:t>
      </w:r>
      <w:commentRangeStart w:id="122"/>
      <w:r>
        <w:rPr>
          <w:lang w:val="en-US"/>
        </w:rPr>
        <w:t>[date]</w:t>
      </w:r>
      <w:commentRangeEnd w:id="122"/>
      <w:r w:rsidR="009940ED">
        <w:rPr>
          <w:rStyle w:val="CommentReference"/>
        </w:rPr>
        <w:commentReference w:id="122"/>
      </w:r>
      <w:r>
        <w:rPr>
          <w:lang w:val="en-US"/>
        </w:rPr>
        <w:t>.</w:t>
      </w:r>
    </w:p>
    <w:p w14:paraId="36194826" w14:textId="02707970" w:rsidR="00C85CB9" w:rsidRDefault="0063520F">
      <w:pPr>
        <w:rPr>
          <w:lang w:val="en-US"/>
        </w:rPr>
      </w:pPr>
      <w:r>
        <w:rPr>
          <w:lang w:val="en-US"/>
        </w:rPr>
        <w:t xml:space="preserve">The owner of this document is </w:t>
      </w:r>
      <w:del w:id="123" w:author="Jennifer Mick" w:date="2018-10-25T08:03:00Z">
        <w:r w:rsidDel="009940ED">
          <w:rPr>
            <w:lang w:val="en-US"/>
          </w:rPr>
          <w:delText>[job title]</w:delText>
        </w:r>
      </w:del>
      <w:ins w:id="124" w:author="Jennifer Mick" w:date="2018-10-25T08:03:00Z">
        <w:r w:rsidR="009940ED">
          <w:rPr>
            <w:lang w:val="en-US"/>
          </w:rPr>
          <w:t>IS-GRC Specialist</w:t>
        </w:r>
      </w:ins>
      <w:r>
        <w:rPr>
          <w:lang w:val="en-US"/>
        </w:rPr>
        <w:t>, who must check and, if necessary, update the document at leas</w:t>
      </w:r>
      <w:r>
        <w:rPr>
          <w:lang w:val="en-US"/>
        </w:rPr>
        <w:t xml:space="preserve">t </w:t>
      </w:r>
      <w:commentRangeStart w:id="125"/>
      <w:r>
        <w:rPr>
          <w:lang w:val="en-US"/>
        </w:rPr>
        <w:t>once a year</w:t>
      </w:r>
      <w:commentRangeEnd w:id="125"/>
      <w:r>
        <w:commentReference w:id="125"/>
      </w:r>
      <w:ins w:id="126" w:author="Jennifer Mick" w:date="2018-10-25T08:02:00Z">
        <w:r w:rsidR="009940ED">
          <w:rPr>
            <w:lang w:val="en-US"/>
          </w:rPr>
          <w:t>, unless other circumstances require a review and</w:t>
        </w:r>
      </w:ins>
      <w:ins w:id="127" w:author="Jennifer Mick" w:date="2018-10-25T08:05:00Z">
        <w:r w:rsidR="009940ED">
          <w:rPr>
            <w:lang w:val="en-US"/>
          </w:rPr>
          <w:t xml:space="preserve"> subsequent</w:t>
        </w:r>
      </w:ins>
      <w:ins w:id="128" w:author="Jennifer Mick" w:date="2018-10-25T08:02:00Z">
        <w:r w:rsidR="009940ED">
          <w:rPr>
            <w:lang w:val="en-US"/>
          </w:rPr>
          <w:t xml:space="preserve"> change</w:t>
        </w:r>
      </w:ins>
      <w:ins w:id="129" w:author="Jennifer Mick" w:date="2018-10-25T08:03:00Z">
        <w:r w:rsidR="009940ED">
          <w:rPr>
            <w:lang w:val="en-US"/>
          </w:rPr>
          <w:t>.</w:t>
        </w:r>
      </w:ins>
    </w:p>
    <w:p w14:paraId="0C0D038F" w14:textId="77777777" w:rsidR="00C85CB9" w:rsidRDefault="0063520F">
      <w:pPr>
        <w:rPr>
          <w:lang w:val="en-US"/>
        </w:rPr>
      </w:pPr>
      <w:r>
        <w:rPr>
          <w:lang w:val="en-US"/>
        </w:rPr>
        <w:t>When evaluating the effectiveness and adequacy of this document, the following criteria need to be considered:</w:t>
      </w:r>
    </w:p>
    <w:p w14:paraId="6A4E3ABF" w14:textId="77777777" w:rsidR="00C85CB9" w:rsidRDefault="0063520F">
      <w:pPr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number of obsolete or out-of-date documents</w:t>
      </w:r>
    </w:p>
    <w:p w14:paraId="5630B241" w14:textId="77777777" w:rsidR="00C85CB9" w:rsidRDefault="0063520F">
      <w:pPr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number of documents that were not distributed to intended employees</w:t>
      </w:r>
    </w:p>
    <w:p w14:paraId="2533425A" w14:textId="0A12BFED" w:rsidR="00C85CB9" w:rsidRDefault="0063520F">
      <w:pPr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number of docum</w:t>
      </w:r>
      <w:r>
        <w:rPr>
          <w:lang w:val="en-US"/>
        </w:rPr>
        <w:t xml:space="preserve">ents for which no record is </w:t>
      </w:r>
      <w:del w:id="130" w:author="Jennifer Mick" w:date="2018-10-25T08:06:00Z">
        <w:r w:rsidDel="009940ED">
          <w:rPr>
            <w:lang w:val="en-US"/>
          </w:rPr>
          <w:delText>kept</w:delText>
        </w:r>
      </w:del>
      <w:ins w:id="131" w:author="Jennifer Mick" w:date="2018-10-25T08:06:00Z">
        <w:r w:rsidR="009940ED">
          <w:rPr>
            <w:lang w:val="en-US"/>
          </w:rPr>
          <w:t>kept,</w:t>
        </w:r>
      </w:ins>
      <w:r>
        <w:rPr>
          <w:lang w:val="en-US"/>
        </w:rPr>
        <w:t xml:space="preserve"> or which are not appropriately stored</w:t>
      </w:r>
    </w:p>
    <w:p w14:paraId="3A854F43" w14:textId="77777777" w:rsidR="00C85CB9" w:rsidRDefault="00C85CB9">
      <w:pPr>
        <w:spacing w:after="0"/>
        <w:rPr>
          <w:lang w:val="en-US"/>
        </w:rPr>
      </w:pPr>
    </w:p>
    <w:p w14:paraId="273E8BA4" w14:textId="570BF52F" w:rsidR="00C85CB9" w:rsidRDefault="0063520F">
      <w:pPr>
        <w:spacing w:after="0"/>
        <w:rPr>
          <w:lang w:val="en-US"/>
        </w:rPr>
      </w:pPr>
      <w:del w:id="132" w:author="Jennifer Mick" w:date="2018-10-25T08:06:00Z">
        <w:r w:rsidDel="009940ED">
          <w:rPr>
            <w:lang w:val="en-US"/>
          </w:rPr>
          <w:delText>[job title]</w:delText>
        </w:r>
      </w:del>
      <w:ins w:id="133" w:author="Jennifer Mick" w:date="2018-10-25T08:06:00Z">
        <w:r w:rsidR="009940ED">
          <w:rPr>
            <w:lang w:val="en-US"/>
          </w:rPr>
          <w:t>IS-GRC Specialist</w:t>
        </w:r>
      </w:ins>
    </w:p>
    <w:p w14:paraId="257FE54D" w14:textId="6863E1AB" w:rsidR="00C85CB9" w:rsidRDefault="0063520F">
      <w:pPr>
        <w:spacing w:after="0"/>
        <w:rPr>
          <w:lang w:val="en-US"/>
        </w:rPr>
      </w:pPr>
      <w:del w:id="134" w:author="Jennifer Mick" w:date="2018-10-25T08:06:00Z">
        <w:r w:rsidDel="009940ED">
          <w:rPr>
            <w:lang w:val="en-US"/>
          </w:rPr>
          <w:delText>[first and last name]</w:delText>
        </w:r>
      </w:del>
      <w:ins w:id="135" w:author="Jennifer Mick" w:date="2018-10-25T08:06:00Z">
        <w:r w:rsidR="009940ED">
          <w:rPr>
            <w:lang w:val="en-US"/>
          </w:rPr>
          <w:t>Jennifer Mick</w:t>
        </w:r>
      </w:ins>
    </w:p>
    <w:p w14:paraId="368C82D4" w14:textId="77777777" w:rsidR="00C85CB9" w:rsidRDefault="00C85CB9">
      <w:pPr>
        <w:spacing w:after="0"/>
        <w:rPr>
          <w:lang w:val="en-US"/>
        </w:rPr>
      </w:pPr>
    </w:p>
    <w:p w14:paraId="4783E046" w14:textId="77777777" w:rsidR="00C85CB9" w:rsidRDefault="00C85CB9">
      <w:pPr>
        <w:spacing w:after="0"/>
        <w:rPr>
          <w:lang w:val="en-US"/>
        </w:rPr>
      </w:pPr>
    </w:p>
    <w:p w14:paraId="293FAE6E" w14:textId="77777777" w:rsidR="00C85CB9" w:rsidRDefault="0063520F">
      <w:pPr>
        <w:spacing w:after="0"/>
        <w:rPr>
          <w:lang w:val="en-US"/>
        </w:rPr>
      </w:pPr>
      <w:r>
        <w:rPr>
          <w:lang w:val="en-US"/>
        </w:rPr>
        <w:t>_____________________________</w:t>
      </w:r>
    </w:p>
    <w:p w14:paraId="0B137301" w14:textId="5AD55801" w:rsidR="00C85CB9" w:rsidRDefault="0063520F">
      <w:pPr>
        <w:spacing w:after="0"/>
        <w:rPr>
          <w:lang w:val="en-US"/>
        </w:rPr>
      </w:pPr>
      <w:del w:id="136" w:author="Jennifer Mick" w:date="2018-10-25T08:06:00Z">
        <w:r w:rsidDel="009940ED">
          <w:rPr>
            <w:lang w:val="en-US"/>
          </w:rPr>
          <w:delText>[signature]</w:delText>
        </w:r>
      </w:del>
      <w:bookmarkStart w:id="137" w:name="_GoBack"/>
      <w:bookmarkEnd w:id="137"/>
    </w:p>
    <w:sectPr w:rsidR="00C85CB9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ejan Košutić" w:date="2013-09-21T08:58:00Z" w:initials="DK">
    <w:p w14:paraId="0000001A" w14:textId="0000001A" w:rsidR="00C85CB9" w:rsidRDefault="0063520F">
      <w:pPr>
        <w:spacing w:after="0" w:line="240" w:lineRule="auto"/>
      </w:pPr>
      <w:r>
        <w:rPr>
          <w:rFonts w:ascii="Arial" w:eastAsia="Arial" w:hAnsi="Arial" w:cs="Arial"/>
        </w:rPr>
        <w:t xml:space="preserve">The document coding system should be in line with the organization's existing system for document coding; in case such a system is not in place, this line may be deleted. </w:t>
      </w:r>
    </w:p>
  </w:comment>
  <w:comment w:id="13" w:author="Dejan" w:date="2013-09-21T08:58:00Z" w:initials="D">
    <w:p w14:paraId="00000015" w14:textId="00000015" w:rsidR="00C85CB9" w:rsidRDefault="0063520F">
      <w:pPr>
        <w:spacing w:after="0" w:line="240" w:lineRule="auto"/>
      </w:pPr>
      <w:r>
        <w:rPr>
          <w:rFonts w:ascii="Arial" w:eastAsia="Arial" w:hAnsi="Arial" w:cs="Arial"/>
        </w:rPr>
        <w:t>Delete this item if no such document exists</w:t>
      </w:r>
    </w:p>
  </w:comment>
  <w:comment w:id="22" w:author="Dejan" w:date="2013-10-04T16:54:00Z" w:initials="D">
    <w:p w14:paraId="00000013" w14:textId="00000013" w:rsidR="00C85CB9" w:rsidRDefault="0063520F">
      <w:pPr>
        <w:spacing w:after="0" w:line="240" w:lineRule="auto"/>
      </w:pPr>
      <w:r>
        <w:rPr>
          <w:rFonts w:ascii="Arial" w:eastAsia="Arial" w:hAnsi="Arial" w:cs="Arial"/>
        </w:rPr>
        <w:t>Delete if under ISO 27001 the Statement of Applicability excludes control A.8.2.1</w:t>
      </w:r>
    </w:p>
  </w:comment>
  <w:comment w:id="27" w:author="Dejan Košutić" w:date="2013-09-21T08:58:00Z" w:initials="DK">
    <w:p w14:paraId="00000010" w14:textId="00000010" w:rsidR="00C85CB9" w:rsidRDefault="0063520F">
      <w:pPr>
        <w:spacing w:after="0" w:line="240" w:lineRule="auto"/>
      </w:pPr>
      <w:r>
        <w:rPr>
          <w:rFonts w:ascii="Arial" w:eastAsia="Arial" w:hAnsi="Arial" w:cs="Arial"/>
        </w:rPr>
        <w:t xml:space="preserve">In </w:t>
      </w:r>
      <w:r>
        <w:rPr>
          <w:rFonts w:ascii="Arial" w:eastAsia="Arial" w:hAnsi="Arial" w:cs="Arial"/>
        </w:rPr>
        <w:t>case there are se</w:t>
      </w:r>
      <w:r>
        <w:rPr>
          <w:rFonts w:ascii="Arial" w:eastAsia="Arial" w:hAnsi="Arial" w:cs="Arial"/>
        </w:rPr>
        <w:t xml:space="preserve">veral document levels, for example policies - procedures - instructions, which must be approved by different management levels, such requirements should all be specified. </w:t>
      </w:r>
    </w:p>
    <w:p w14:paraId="00000011" w14:textId="00000011" w:rsidR="00C85CB9" w:rsidRDefault="00C85CB9">
      <w:pPr>
        <w:spacing w:after="0" w:line="240" w:lineRule="auto"/>
      </w:pPr>
    </w:p>
    <w:p w14:paraId="00000012" w14:textId="00000012" w:rsidR="00C85CB9" w:rsidRDefault="0063520F">
      <w:pPr>
        <w:spacing w:after="0" w:line="240" w:lineRule="auto"/>
      </w:pPr>
      <w:r>
        <w:rPr>
          <w:rFonts w:ascii="Arial" w:eastAsia="Arial" w:hAnsi="Arial" w:cs="Arial"/>
        </w:rPr>
        <w:t>The procedure may also require that some individuals in the organization review the</w:t>
      </w:r>
      <w:r>
        <w:rPr>
          <w:rFonts w:ascii="Arial" w:eastAsia="Arial" w:hAnsi="Arial" w:cs="Arial"/>
        </w:rPr>
        <w:t xml:space="preserve"> document before submitting it for approval to the person responsible. </w:t>
      </w:r>
    </w:p>
  </w:comment>
  <w:comment w:id="53" w:author="Dejan Košutić" w:date="2013-09-21T08:58:00Z" w:initials="DK">
    <w:p w14:paraId="0000000E" w14:textId="0000000E" w:rsidR="00C85CB9" w:rsidRDefault="0063520F">
      <w:pPr>
        <w:spacing w:after="0" w:line="240" w:lineRule="auto"/>
      </w:pPr>
      <w:r>
        <w:rPr>
          <w:rFonts w:ascii="Arial" w:eastAsia="Arial" w:hAnsi="Arial" w:cs="Arial"/>
        </w:rPr>
        <w:t>Change if documents are published through a document manag</w:t>
      </w:r>
      <w:r>
        <w:rPr>
          <w:rFonts w:ascii="Arial" w:eastAsia="Arial" w:hAnsi="Arial" w:cs="Arial"/>
        </w:rPr>
        <w:t xml:space="preserve">ement system. </w:t>
      </w:r>
    </w:p>
  </w:comment>
  <w:comment w:id="59" w:author="Dejan" w:date="2013-09-21T08:58:00Z" w:initials="D">
    <w:p w14:paraId="0000000D" w14:textId="0000000D" w:rsidR="00C85CB9" w:rsidRDefault="0063520F">
      <w:pPr>
        <w:spacing w:after="0" w:line="240" w:lineRule="auto"/>
      </w:pPr>
      <w:r>
        <w:rPr>
          <w:rFonts w:ascii="Arial" w:eastAsia="Arial" w:hAnsi="Arial" w:cs="Arial"/>
        </w:rPr>
        <w:t xml:space="preserve">Or </w:t>
      </w:r>
      <w:r>
        <w:rPr>
          <w:rFonts w:ascii="Arial" w:eastAsia="Arial" w:hAnsi="Arial" w:cs="Arial"/>
        </w:rPr>
        <w:t>in some other way if a document management system is used.</w:t>
      </w:r>
    </w:p>
  </w:comment>
  <w:comment w:id="68" w:author="Jennifer Mick" w:date="2018-10-25T07:53:00Z" w:initials="JM">
    <w:p w14:paraId="077951C8" w14:textId="01754381" w:rsidR="009C6B99" w:rsidRDefault="009C6B99">
      <w:pPr>
        <w:pStyle w:val="CommentText"/>
      </w:pPr>
      <w:r>
        <w:rPr>
          <w:rStyle w:val="CommentReference"/>
        </w:rPr>
        <w:annotationRef/>
      </w:r>
      <w:r>
        <w:t>To my knowledge we have no older versions than the electronic versions Sean Maddox created on the Wiki site. These would not be printed.</w:t>
      </w:r>
    </w:p>
  </w:comment>
  <w:comment w:id="73" w:author="Dejan Košutić" w:date="2013-09-21T08:58:00Z" w:initials="DK">
    <w:p w14:paraId="00000009" w14:textId="00000009" w:rsidR="00C85CB9" w:rsidRDefault="0063520F">
      <w:pPr>
        <w:spacing w:after="0" w:line="240" w:lineRule="auto"/>
      </w:pPr>
      <w:r>
        <w:rPr>
          <w:rFonts w:ascii="Arial" w:eastAsia="Arial" w:hAnsi="Arial" w:cs="Arial"/>
        </w:rPr>
        <w:t>Change if documents are published through a document management system, or in case of paper documents.</w:t>
      </w:r>
    </w:p>
  </w:comment>
  <w:comment w:id="75" w:author="Dejan Košutić" w:date="2013-09-21T08:58:00Z" w:initials="DK">
    <w:p w14:paraId="00000008" w14:textId="00000008" w:rsidR="00C85CB9" w:rsidRDefault="0063520F">
      <w:pPr>
        <w:spacing w:after="0" w:line="240" w:lineRule="auto"/>
      </w:pPr>
      <w:r>
        <w:rPr>
          <w:rFonts w:ascii="Arial" w:eastAsia="Arial" w:hAnsi="Arial" w:cs="Arial"/>
        </w:rPr>
        <w:t xml:space="preserve">Change </w:t>
      </w:r>
      <w:r>
        <w:rPr>
          <w:rFonts w:ascii="Arial" w:eastAsia="Arial" w:hAnsi="Arial" w:cs="Arial"/>
        </w:rPr>
        <w:t xml:space="preserve">if documents are published through a document management system, or in case of paper documents. </w:t>
      </w:r>
    </w:p>
  </w:comment>
  <w:comment w:id="92" w:author="Dejan Košutić" w:date="2013-09-21T08:58:00Z" w:initials="DK">
    <w:p w14:paraId="00000007" w14:textId="00000007" w:rsidR="00C85CB9" w:rsidRDefault="0063520F">
      <w:pPr>
        <w:spacing w:after="0" w:line="240" w:lineRule="auto"/>
      </w:pPr>
      <w:r>
        <w:rPr>
          <w:rFonts w:ascii="Arial" w:eastAsia="Arial" w:hAnsi="Arial" w:cs="Arial"/>
        </w:rPr>
        <w:t xml:space="preserve">More </w:t>
      </w:r>
      <w:r>
        <w:rPr>
          <w:rFonts w:ascii="Arial" w:eastAsia="Arial" w:hAnsi="Arial" w:cs="Arial"/>
        </w:rPr>
        <w:t xml:space="preserve">details should be provided if records are stored on various media. </w:t>
      </w:r>
    </w:p>
  </w:comment>
  <w:comment w:id="100" w:author="Dejan Košutić" w:date="2013-09-21T08:58:00Z" w:initials="DK">
    <w:p w14:paraId="00000006" w14:textId="00000006" w:rsidR="00C85CB9" w:rsidRDefault="0063520F">
      <w:pPr>
        <w:spacing w:after="0" w:line="240" w:lineRule="auto"/>
      </w:pPr>
      <w:r>
        <w:rPr>
          <w:rFonts w:ascii="Arial" w:eastAsia="Arial" w:hAnsi="Arial" w:cs="Arial"/>
        </w:rPr>
        <w:t xml:space="preserve">Adapt </w:t>
      </w:r>
      <w:r>
        <w:rPr>
          <w:rFonts w:ascii="Arial" w:eastAsia="Arial" w:hAnsi="Arial" w:cs="Arial"/>
        </w:rPr>
        <w:t xml:space="preserve">the document name to the organization's existing record maintenance system. </w:t>
      </w:r>
    </w:p>
  </w:comment>
  <w:comment w:id="101" w:author="Jennifer Mick" w:date="2018-10-25T07:59:00Z" w:initials="JM">
    <w:p w14:paraId="603E8B02" w14:textId="3ECEBE65" w:rsidR="009C6B99" w:rsidRDefault="009C6B99">
      <w:pPr>
        <w:pStyle w:val="CommentText"/>
      </w:pPr>
      <w:r>
        <w:rPr>
          <w:rStyle w:val="CommentReference"/>
        </w:rPr>
        <w:annotationRef/>
      </w:r>
      <w:r w:rsidR="009940ED">
        <w:t xml:space="preserve">This is required for documents which are procured online if I’m reading this correctly – including the ones which I just purchased through </w:t>
      </w:r>
      <w:proofErr w:type="spellStart"/>
      <w:r w:rsidR="009940ED">
        <w:t>Advisera</w:t>
      </w:r>
      <w:proofErr w:type="spellEnd"/>
      <w:r w:rsidR="009940ED">
        <w:t>…</w:t>
      </w:r>
    </w:p>
  </w:comment>
  <w:comment w:id="102" w:author="Dejan Košutić" w:date="2013-09-21T08:58:00Z" w:initials="DK">
    <w:p w14:paraId="00000005" w14:textId="00000005" w:rsidR="00C85CB9" w:rsidRDefault="0063520F">
      <w:pPr>
        <w:spacing w:after="0" w:line="240" w:lineRule="auto"/>
      </w:pPr>
      <w:r>
        <w:rPr>
          <w:rFonts w:ascii="Arial" w:eastAsia="Arial" w:hAnsi="Arial" w:cs="Arial"/>
        </w:rPr>
        <w:t>Add additional information if require</w:t>
      </w:r>
      <w:r>
        <w:rPr>
          <w:rFonts w:ascii="Arial" w:eastAsia="Arial" w:hAnsi="Arial" w:cs="Arial"/>
        </w:rPr>
        <w:t xml:space="preserve">d by the organization's record maintenance system. </w:t>
      </w:r>
    </w:p>
  </w:comment>
  <w:comment w:id="103" w:author="Dejan" w:date="2015-04-01T10:09:00Z" w:initials="D">
    <w:p w14:paraId="00000004" w14:textId="00000004" w:rsidR="00C85CB9" w:rsidRDefault="0063520F">
      <w:pPr>
        <w:spacing w:after="0" w:line="240" w:lineRule="auto"/>
      </w:pPr>
      <w:r>
        <w:rPr>
          <w:rFonts w:ascii="Arial" w:eastAsia="Arial" w:hAnsi="Arial" w:cs="Arial"/>
        </w:rPr>
        <w:t xml:space="preserve">Delete </w:t>
      </w:r>
      <w:r>
        <w:rPr>
          <w:rFonts w:ascii="Arial" w:eastAsia="Arial" w:hAnsi="Arial" w:cs="Arial"/>
        </w:rPr>
        <w:t>if no such policy is in place.</w:t>
      </w:r>
    </w:p>
  </w:comment>
  <w:comment w:id="106" w:author="Dejan Košutić" w:date="2013-09-21T08:58:00Z" w:initials="DK">
    <w:p w14:paraId="00000003" w14:textId="00000003" w:rsidR="00C85CB9" w:rsidRDefault="0063520F">
      <w:pPr>
        <w:spacing w:after="0" w:line="240" w:lineRule="auto"/>
      </w:pPr>
      <w:r>
        <w:rPr>
          <w:rFonts w:ascii="Arial" w:eastAsia="Arial" w:hAnsi="Arial" w:cs="Arial"/>
        </w:rPr>
        <w:t xml:space="preserve">Adapt </w:t>
      </w:r>
      <w:r>
        <w:rPr>
          <w:rFonts w:ascii="Arial" w:eastAsia="Arial" w:hAnsi="Arial" w:cs="Arial"/>
        </w:rPr>
        <w:t xml:space="preserve">to the organization's standard practice. </w:t>
      </w:r>
    </w:p>
  </w:comment>
  <w:comment w:id="122" w:author="Jennifer Mick" w:date="2018-10-25T08:02:00Z" w:initials="JM">
    <w:p w14:paraId="3380F91D" w14:textId="7AC8C4A7" w:rsidR="009940ED" w:rsidRDefault="009940ED">
      <w:pPr>
        <w:pStyle w:val="CommentText"/>
      </w:pPr>
      <w:r>
        <w:rPr>
          <w:rStyle w:val="CommentReference"/>
        </w:rPr>
        <w:annotationRef/>
      </w:r>
      <w:r>
        <w:t>Once all approvals are complete, we will fill this in.</w:t>
      </w:r>
    </w:p>
  </w:comment>
  <w:comment w:id="125" w:author="Dejan Košutić" w:date="2013-09-21T08:58:00Z" w:initials="DK">
    <w:p w14:paraId="00000002" w14:textId="00000002" w:rsidR="00C85CB9" w:rsidRDefault="0063520F">
      <w:pPr>
        <w:spacing w:after="0" w:line="240" w:lineRule="auto"/>
      </w:pPr>
      <w:r>
        <w:rPr>
          <w:rFonts w:ascii="Arial" w:eastAsia="Arial" w:hAnsi="Arial" w:cs="Arial"/>
        </w:rPr>
        <w:t xml:space="preserve">This is only a recommendation; adjust frequency as appropriate.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01A" w15:done="0"/>
  <w15:commentEx w15:paraId="00000015" w15:done="0"/>
  <w15:commentEx w15:paraId="00000013" w15:done="0"/>
  <w15:commentEx w15:paraId="00000012" w15:done="0"/>
  <w15:commentEx w15:paraId="0000000E" w15:done="0"/>
  <w15:commentEx w15:paraId="0000000D" w15:done="0"/>
  <w15:commentEx w15:paraId="077951C8" w15:done="0"/>
  <w15:commentEx w15:paraId="00000009" w15:done="0"/>
  <w15:commentEx w15:paraId="00000008" w15:done="0"/>
  <w15:commentEx w15:paraId="00000007" w15:done="0"/>
  <w15:commentEx w15:paraId="00000006" w15:done="0"/>
  <w15:commentEx w15:paraId="603E8B02" w15:paraIdParent="00000006" w15:done="0"/>
  <w15:commentEx w15:paraId="00000005" w15:done="0"/>
  <w15:commentEx w15:paraId="00000004" w15:done="0"/>
  <w15:commentEx w15:paraId="00000003" w15:done="0"/>
  <w15:commentEx w15:paraId="3380F91D" w15:done="0"/>
  <w15:commentEx w15:paraId="0000000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01A" w16cid:durableId="1F7BEEED"/>
  <w16cid:commentId w16cid:paraId="00000015" w16cid:durableId="1F7BEEF2"/>
  <w16cid:commentId w16cid:paraId="00000013" w16cid:durableId="1F7BEEF4"/>
  <w16cid:commentId w16cid:paraId="00000012" w16cid:durableId="1F7BEEF5"/>
  <w16cid:commentId w16cid:paraId="0000000E" w16cid:durableId="1F7BEEF7"/>
  <w16cid:commentId w16cid:paraId="0000000D" w16cid:durableId="1F7BEEF8"/>
  <w16cid:commentId w16cid:paraId="077951C8" w16cid:durableId="1F7BF4E6"/>
  <w16cid:commentId w16cid:paraId="00000009" w16cid:durableId="1F7BEEFC"/>
  <w16cid:commentId w16cid:paraId="00000008" w16cid:durableId="1F7BEEFD"/>
  <w16cid:commentId w16cid:paraId="00000007" w16cid:durableId="1F7BEEFE"/>
  <w16cid:commentId w16cid:paraId="00000006" w16cid:durableId="1F7BEEFF"/>
  <w16cid:commentId w16cid:paraId="603E8B02" w16cid:durableId="1F7BF648"/>
  <w16cid:commentId w16cid:paraId="00000005" w16cid:durableId="1F7BEF00"/>
  <w16cid:commentId w16cid:paraId="00000004" w16cid:durableId="1F7BEF01"/>
  <w16cid:commentId w16cid:paraId="00000003" w16cid:durableId="1F7BEF02"/>
  <w16cid:commentId w16cid:paraId="3380F91D" w16cid:durableId="1F7BF6FB"/>
  <w16cid:commentId w16cid:paraId="00000002" w16cid:durableId="1F7BEF0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6F9CE" w14:textId="77777777" w:rsidR="0063520F" w:rsidRDefault="0063520F">
      <w:pPr>
        <w:spacing w:after="0" w:line="240" w:lineRule="auto"/>
      </w:pPr>
      <w:r>
        <w:separator/>
      </w:r>
    </w:p>
  </w:endnote>
  <w:endnote w:type="continuationSeparator" w:id="0">
    <w:p w14:paraId="1C9923FE" w14:textId="77777777" w:rsidR="0063520F" w:rsidRDefault="00635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794"/>
      <w:gridCol w:w="2126"/>
      <w:gridCol w:w="3402"/>
    </w:tblGrid>
    <w:tr w:rsidR="00C85CB9" w14:paraId="492CA608" w14:textId="77777777">
      <w:tc>
        <w:tcPr>
          <w:tcW w:w="3794" w:type="dxa"/>
        </w:tcPr>
        <w:p w14:paraId="3A654D64" w14:textId="77777777" w:rsidR="00C85CB9" w:rsidRDefault="0063520F">
          <w:pPr>
            <w:pStyle w:val="Footer"/>
            <w:rPr>
              <w:sz w:val="18"/>
              <w:szCs w:val="18"/>
              <w:lang w:val="en-GB"/>
            </w:rPr>
          </w:pPr>
          <w:r>
            <w:rPr>
              <w:sz w:val="18"/>
              <w:lang w:val="en-GB"/>
            </w:rPr>
            <w:t>Procedure for Document and Record Control</w:t>
          </w:r>
        </w:p>
      </w:tc>
      <w:tc>
        <w:tcPr>
          <w:tcW w:w="2126" w:type="dxa"/>
        </w:tcPr>
        <w:p w14:paraId="5B56B71E" w14:textId="505704D9" w:rsidR="00C85CB9" w:rsidRDefault="0063520F">
          <w:pPr>
            <w:pStyle w:val="Footer"/>
            <w:jc w:val="center"/>
            <w:rPr>
              <w:sz w:val="18"/>
              <w:szCs w:val="18"/>
              <w:lang w:val="en-GB"/>
            </w:rPr>
          </w:pPr>
          <w:proofErr w:type="spellStart"/>
          <w:r>
            <w:rPr>
              <w:sz w:val="18"/>
              <w:lang w:val="en-GB"/>
            </w:rPr>
            <w:t>ver</w:t>
          </w:r>
          <w:proofErr w:type="spellEnd"/>
          <w:r>
            <w:rPr>
              <w:sz w:val="18"/>
              <w:lang w:val="en-GB"/>
            </w:rPr>
            <w:t xml:space="preserve"> </w:t>
          </w:r>
          <w:r w:rsidR="008B718A">
            <w:rPr>
              <w:sz w:val="18"/>
              <w:lang w:val="en-GB"/>
            </w:rPr>
            <w:t xml:space="preserve">0.1 </w:t>
          </w:r>
          <w:r>
            <w:rPr>
              <w:sz w:val="18"/>
              <w:lang w:val="en-GB"/>
            </w:rPr>
            <w:t xml:space="preserve">from </w:t>
          </w:r>
          <w:r w:rsidR="008B718A">
            <w:rPr>
              <w:sz w:val="18"/>
              <w:lang w:val="en-GB"/>
            </w:rPr>
            <w:t>10/25/28</w:t>
          </w:r>
        </w:p>
      </w:tc>
      <w:tc>
        <w:tcPr>
          <w:tcW w:w="3402" w:type="dxa"/>
        </w:tcPr>
        <w:p w14:paraId="28BBD6D0" w14:textId="77777777" w:rsidR="00C85CB9" w:rsidRDefault="0063520F">
          <w:pPr>
            <w:pStyle w:val="Footer"/>
            <w:jc w:val="right"/>
            <w:rPr>
              <w:b/>
              <w:sz w:val="18"/>
              <w:szCs w:val="18"/>
              <w:lang w:val="en-GB"/>
            </w:rPr>
          </w:pPr>
          <w:r>
            <w:rPr>
              <w:sz w:val="18"/>
              <w:lang w:val="en-GB"/>
            </w:rPr>
            <w:t xml:space="preserve">Page </w:t>
          </w:r>
          <w:r>
            <w:rPr>
              <w:b/>
              <w:sz w:val="18"/>
              <w:lang w:val="en-GB"/>
            </w:rPr>
            <w:fldChar w:fldCharType="begin"/>
          </w:r>
          <w:r>
            <w:rPr>
              <w:b/>
              <w:sz w:val="18"/>
              <w:lang w:val="en-GB"/>
            </w:rPr>
            <w:instrText xml:space="preserve"> PAGE </w:instrText>
          </w:r>
          <w:r>
            <w:rPr>
              <w:b/>
              <w:sz w:val="18"/>
              <w:lang w:val="en-GB"/>
            </w:rPr>
            <w:fldChar w:fldCharType="separate"/>
          </w:r>
          <w:r>
            <w:rPr>
              <w:b/>
              <w:sz w:val="18"/>
              <w:lang w:val="en-GB"/>
            </w:rPr>
            <w:t>6</w:t>
          </w:r>
          <w:r>
            <w:rPr>
              <w:b/>
              <w:sz w:val="18"/>
              <w:lang w:val="en-GB"/>
            </w:rPr>
            <w:fldChar w:fldCharType="end"/>
          </w:r>
          <w:r>
            <w:rPr>
              <w:sz w:val="18"/>
              <w:lang w:val="en-GB"/>
            </w:rPr>
            <w:t xml:space="preserve"> of </w:t>
          </w:r>
          <w:r>
            <w:rPr>
              <w:b/>
              <w:sz w:val="18"/>
              <w:lang w:val="en-GB"/>
            </w:rPr>
            <w:fldChar w:fldCharType="begin"/>
          </w:r>
          <w:r>
            <w:rPr>
              <w:b/>
              <w:sz w:val="18"/>
              <w:lang w:val="en-GB"/>
            </w:rPr>
            <w:instrText xml:space="preserve"> NUMPAGES  </w:instrText>
          </w:r>
          <w:r>
            <w:rPr>
              <w:b/>
              <w:sz w:val="18"/>
              <w:lang w:val="en-GB"/>
            </w:rPr>
            <w:fldChar w:fldCharType="separate"/>
          </w:r>
          <w:r>
            <w:rPr>
              <w:b/>
              <w:sz w:val="18"/>
              <w:lang w:val="en-GB"/>
            </w:rPr>
            <w:t>6</w:t>
          </w:r>
          <w:r>
            <w:rPr>
              <w:b/>
              <w:sz w:val="18"/>
              <w:lang w:val="en-GB"/>
            </w:rPr>
            <w:fldChar w:fldCharType="end"/>
          </w:r>
        </w:p>
      </w:tc>
    </w:tr>
  </w:tbl>
  <w:p w14:paraId="50EA4AC9" w14:textId="3561D897" w:rsidR="00C85CB9" w:rsidRDefault="00C85CB9">
    <w:pPr>
      <w:spacing w:after="0"/>
      <w:jc w:val="center"/>
      <w:rPr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47E25" w14:textId="77777777" w:rsidR="00C85CB9" w:rsidRDefault="00C85CB9" w:rsidP="008B718A">
    <w:pPr>
      <w:spacing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17873" w14:textId="77777777" w:rsidR="0063520F" w:rsidRDefault="0063520F">
      <w:pPr>
        <w:spacing w:after="0" w:line="240" w:lineRule="auto"/>
      </w:pPr>
      <w:r>
        <w:separator/>
      </w:r>
    </w:p>
  </w:footnote>
  <w:footnote w:type="continuationSeparator" w:id="0">
    <w:p w14:paraId="54ABFBD2" w14:textId="77777777" w:rsidR="0063520F" w:rsidRDefault="00635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C85CB9" w14:paraId="5E17D122" w14:textId="77777777">
      <w:tc>
        <w:tcPr>
          <w:tcW w:w="6771" w:type="dxa"/>
        </w:tcPr>
        <w:p w14:paraId="06402A56" w14:textId="50012BC2" w:rsidR="00C85CB9" w:rsidRDefault="008B718A">
          <w:pPr>
            <w:pStyle w:val="Header"/>
            <w:spacing w:after="0"/>
            <w:rPr>
              <w:sz w:val="20"/>
              <w:szCs w:val="20"/>
              <w:lang w:val="en-GB"/>
            </w:rPr>
          </w:pPr>
          <w:r>
            <w:rPr>
              <w:sz w:val="20"/>
              <w:szCs w:val="20"/>
              <w:lang w:val="en-GB"/>
            </w:rPr>
            <w:t>Inspired eLearning, LLC</w:t>
          </w:r>
        </w:p>
      </w:tc>
      <w:tc>
        <w:tcPr>
          <w:tcW w:w="2517" w:type="dxa"/>
        </w:tcPr>
        <w:p w14:paraId="66A4DF4F" w14:textId="705F0AC9" w:rsidR="00C85CB9" w:rsidRDefault="008B718A">
          <w:pPr>
            <w:pStyle w:val="Header"/>
            <w:spacing w:after="0"/>
            <w:jc w:val="right"/>
            <w:rPr>
              <w:sz w:val="20"/>
              <w:szCs w:val="20"/>
              <w:lang w:val="en-GB"/>
            </w:rPr>
          </w:pPr>
          <w:r>
            <w:rPr>
              <w:sz w:val="20"/>
              <w:szCs w:val="20"/>
              <w:lang w:val="en-GB"/>
            </w:rPr>
            <w:t>Confidential</w:t>
          </w:r>
        </w:p>
      </w:tc>
    </w:tr>
  </w:tbl>
  <w:p w14:paraId="52BEF3B8" w14:textId="77777777" w:rsidR="00C85CB9" w:rsidRDefault="00C85CB9">
    <w:pPr>
      <w:pStyle w:val="Header"/>
      <w:spacing w:after="0"/>
      <w:rPr>
        <w:sz w:val="20"/>
        <w:szCs w:val="20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1822"/>
    <w:multiLevelType w:val="hybridMultilevel"/>
    <w:tmpl w:val="15E073C4"/>
    <w:lvl w:ilvl="0" w:tplc="AAD432BC">
      <w:start w:val="1"/>
      <w:numFmt w:val="bullet"/>
      <w:lvlText w:val="-"/>
      <w:lvlJc w:val="left"/>
      <w:pPr>
        <w:ind w:left="720" w:hanging="359"/>
      </w:pPr>
      <w:rPr>
        <w:rFonts w:ascii="Calibri" w:eastAsia="Calibri" w:hAnsi="Calibri" w:cs="Times New Roman" w:hint="default"/>
      </w:rPr>
    </w:lvl>
    <w:lvl w:ilvl="1" w:tplc="A83E0570">
      <w:start w:val="1"/>
      <w:numFmt w:val="bullet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 w:tplc="F4D2C7A6">
      <w:start w:val="1"/>
      <w:numFmt w:val="bullet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 w:tplc="DE9EF69A">
      <w:start w:val="1"/>
      <w:numFmt w:val="bullet"/>
      <w:lvlText w:val=""/>
      <w:lvlJc w:val="left"/>
      <w:pPr>
        <w:ind w:left="2880" w:hanging="359"/>
      </w:pPr>
      <w:rPr>
        <w:rFonts w:ascii="Symbol" w:hAnsi="Symbol" w:hint="default"/>
      </w:rPr>
    </w:lvl>
    <w:lvl w:ilvl="4" w:tplc="3864C15E">
      <w:start w:val="1"/>
      <w:numFmt w:val="bullet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 w:tplc="AD5AF5CA">
      <w:start w:val="1"/>
      <w:numFmt w:val="bullet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 w:tplc="0A965952">
      <w:start w:val="1"/>
      <w:numFmt w:val="bullet"/>
      <w:lvlText w:val=""/>
      <w:lvlJc w:val="left"/>
      <w:pPr>
        <w:ind w:left="5040" w:hanging="359"/>
      </w:pPr>
      <w:rPr>
        <w:rFonts w:ascii="Symbol" w:hAnsi="Symbol" w:hint="default"/>
      </w:rPr>
    </w:lvl>
    <w:lvl w:ilvl="7" w:tplc="318AD380">
      <w:start w:val="1"/>
      <w:numFmt w:val="bullet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 w:tplc="4FC47768">
      <w:start w:val="1"/>
      <w:numFmt w:val="bullet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1" w15:restartNumberingAfterBreak="0">
    <w:nsid w:val="1B304290"/>
    <w:multiLevelType w:val="hybridMultilevel"/>
    <w:tmpl w:val="84ECB60E"/>
    <w:lvl w:ilvl="0" w:tplc="B464E4E2">
      <w:start w:val="1"/>
      <w:numFmt w:val="bullet"/>
      <w:lvlText w:val=""/>
      <w:lvlJc w:val="left"/>
      <w:pPr>
        <w:ind w:left="720" w:hanging="359"/>
      </w:pPr>
      <w:rPr>
        <w:rFonts w:ascii="Symbol" w:hAnsi="Symbol" w:hint="default"/>
      </w:rPr>
    </w:lvl>
    <w:lvl w:ilvl="1" w:tplc="6E949E86">
      <w:start w:val="1"/>
      <w:numFmt w:val="bullet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 w:tplc="1658A000">
      <w:start w:val="1"/>
      <w:numFmt w:val="bullet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 w:tplc="C56089D6">
      <w:start w:val="1"/>
      <w:numFmt w:val="bullet"/>
      <w:lvlText w:val=""/>
      <w:lvlJc w:val="left"/>
      <w:pPr>
        <w:ind w:left="2880" w:hanging="359"/>
      </w:pPr>
      <w:rPr>
        <w:rFonts w:ascii="Symbol" w:hAnsi="Symbol" w:hint="default"/>
      </w:rPr>
    </w:lvl>
    <w:lvl w:ilvl="4" w:tplc="5808AA90">
      <w:start w:val="1"/>
      <w:numFmt w:val="bullet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 w:tplc="077C70E0">
      <w:start w:val="1"/>
      <w:numFmt w:val="bullet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 w:tplc="B37E75C6">
      <w:start w:val="1"/>
      <w:numFmt w:val="bullet"/>
      <w:lvlText w:val=""/>
      <w:lvlJc w:val="left"/>
      <w:pPr>
        <w:ind w:left="5040" w:hanging="359"/>
      </w:pPr>
      <w:rPr>
        <w:rFonts w:ascii="Symbol" w:hAnsi="Symbol" w:hint="default"/>
      </w:rPr>
    </w:lvl>
    <w:lvl w:ilvl="7" w:tplc="97BA5E7C">
      <w:start w:val="1"/>
      <w:numFmt w:val="bullet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 w:tplc="4B9AD4D4">
      <w:start w:val="1"/>
      <w:numFmt w:val="bullet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2" w15:restartNumberingAfterBreak="0">
    <w:nsid w:val="245B674F"/>
    <w:multiLevelType w:val="hybridMultilevel"/>
    <w:tmpl w:val="125A4758"/>
    <w:lvl w:ilvl="0" w:tplc="6B0E51D8">
      <w:start w:val="1"/>
      <w:numFmt w:val="bullet"/>
      <w:lvlText w:val=""/>
      <w:lvlJc w:val="left"/>
      <w:pPr>
        <w:ind w:left="720" w:hanging="359"/>
      </w:pPr>
      <w:rPr>
        <w:rFonts w:ascii="Symbol" w:hAnsi="Symbol" w:hint="default"/>
      </w:rPr>
    </w:lvl>
    <w:lvl w:ilvl="1" w:tplc="1C4E3E12">
      <w:start w:val="1"/>
      <w:numFmt w:val="bullet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 w:tplc="B3B48CD2">
      <w:start w:val="1"/>
      <w:numFmt w:val="bullet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 w:tplc="EA102148">
      <w:start w:val="1"/>
      <w:numFmt w:val="bullet"/>
      <w:lvlText w:val=""/>
      <w:lvlJc w:val="left"/>
      <w:pPr>
        <w:ind w:left="2880" w:hanging="359"/>
      </w:pPr>
      <w:rPr>
        <w:rFonts w:ascii="Symbol" w:hAnsi="Symbol" w:hint="default"/>
      </w:rPr>
    </w:lvl>
    <w:lvl w:ilvl="4" w:tplc="0FFA5FA8">
      <w:start w:val="1"/>
      <w:numFmt w:val="bullet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 w:tplc="0838ACBA">
      <w:start w:val="1"/>
      <w:numFmt w:val="bullet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 w:tplc="0FCC79A6">
      <w:start w:val="1"/>
      <w:numFmt w:val="bullet"/>
      <w:lvlText w:val=""/>
      <w:lvlJc w:val="left"/>
      <w:pPr>
        <w:ind w:left="5040" w:hanging="359"/>
      </w:pPr>
      <w:rPr>
        <w:rFonts w:ascii="Symbol" w:hAnsi="Symbol" w:hint="default"/>
      </w:rPr>
    </w:lvl>
    <w:lvl w:ilvl="7" w:tplc="57583104">
      <w:start w:val="1"/>
      <w:numFmt w:val="bullet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 w:tplc="DE82BCA8">
      <w:start w:val="1"/>
      <w:numFmt w:val="bullet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3" w15:restartNumberingAfterBreak="0">
    <w:nsid w:val="7B856DCA"/>
    <w:multiLevelType w:val="multilevel"/>
    <w:tmpl w:val="DACEAA22"/>
    <w:lvl w:ilvl="0">
      <w:start w:val="1"/>
      <w:numFmt w:val="decimal"/>
      <w:pStyle w:val="Heading1"/>
      <w:lvlText w:val="%1."/>
      <w:lvlJc w:val="left"/>
      <w:pPr>
        <w:ind w:left="360" w:hanging="359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60" w:hanging="359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1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7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7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3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3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799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ennifer Mick">
    <w15:presenceInfo w15:providerId="AD" w15:userId="S::jennifer.mick@inspiredelearning.com::429b5a92-eea6-4c64-8763-709744f873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5CB9"/>
    <w:rsid w:val="0063520F"/>
    <w:rsid w:val="008B718A"/>
    <w:rsid w:val="009940ED"/>
    <w:rsid w:val="009C6B99"/>
    <w:rsid w:val="00C85CB9"/>
    <w:rsid w:val="00E5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87E5"/>
  <w15:docId w15:val="{7CA51B98-8A9A-42B8-9DBE-DA980FFD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Cs w:val="22"/>
        <w:lang w:val="hr-HR" w:eastAsia="hr-HR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qFormat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qFormat/>
    <w:pPr>
      <w:numPr>
        <w:ilvl w:val="2"/>
        <w:numId w:val="1"/>
      </w:numPr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Arial" w:eastAsia="Arial" w:hAnsi="Arial" w:cs="Arial"/>
      <w:color w:val="232323"/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Arial" w:eastAsia="Arial" w:hAnsi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rFonts w:ascii="Arial" w:eastAsia="Arial" w:hAnsi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rFonts w:ascii="Arial" w:eastAsia="Arial" w:hAnsi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rFonts w:ascii="Arial" w:eastAsia="Arial" w:hAnsi="Arial" w:cs="Arial"/>
      <w:color w:val="444444"/>
      <w:sz w:val="24"/>
      <w:szCs w:val="24"/>
    </w:rPr>
  </w:style>
  <w:style w:type="paragraph" w:styleId="Heading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rFonts w:ascii="Arial" w:eastAsia="Arial" w:hAnsi="Arial" w:cs="Arial"/>
      <w:i/>
      <w:iCs/>
      <w:color w:val="444444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b/>
      <w:bCs/>
      <w:color w:val="000000" w:themeColor="text1"/>
      <w:sz w:val="48"/>
      <w:szCs w:val="48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b/>
      <w:bCs/>
      <w:color w:val="000000" w:themeColor="text1"/>
      <w:sz w:val="40"/>
      <w:szCs w:val="40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b/>
      <w:bCs/>
      <w:i/>
      <w:iCs/>
      <w:color w:val="000000" w:themeColor="text1"/>
      <w:sz w:val="40"/>
      <w:szCs w:val="4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color w:val="232323"/>
      <w:sz w:val="32"/>
      <w:szCs w:val="32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b/>
      <w:bCs/>
      <w:color w:val="444444"/>
      <w:sz w:val="28"/>
      <w:szCs w:val="28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i/>
      <w:iCs/>
      <w:color w:val="232323"/>
      <w:sz w:val="28"/>
      <w:szCs w:val="28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b/>
      <w:bCs/>
      <w:color w:val="606060"/>
      <w:sz w:val="28"/>
      <w:szCs w:val="28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color w:val="444444"/>
      <w:sz w:val="24"/>
      <w:szCs w:val="24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color w:val="444444"/>
      <w:sz w:val="23"/>
      <w:szCs w:val="23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color w:val="000000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24" w:space="0" w:color="000000"/>
      </w:pBdr>
      <w:spacing w:before="300" w:after="80" w:line="240" w:lineRule="auto"/>
      <w:outlineLvl w:val="0"/>
    </w:pPr>
    <w:rPr>
      <w:b/>
      <w:color w:val="000000"/>
      <w:sz w:val="72"/>
    </w:rPr>
  </w:style>
  <w:style w:type="paragraph" w:styleId="Subtitle">
    <w:name w:val="Subtitle"/>
    <w:basedOn w:val="Normal"/>
    <w:next w:val="Normal"/>
    <w:uiPriority w:val="11"/>
    <w:qFormat/>
    <w:pPr>
      <w:spacing w:line="240" w:lineRule="auto"/>
      <w:outlineLvl w:val="0"/>
    </w:pPr>
    <w:rPr>
      <w:i/>
      <w:color w:val="444444"/>
      <w:sz w:val="52"/>
    </w:rPr>
  </w:style>
  <w:style w:type="paragraph" w:styleId="Quote">
    <w:name w:val="Quote"/>
    <w:basedOn w:val="Normal"/>
    <w:next w:val="Normal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table" w:customStyle="1" w:styleId="Lined">
    <w:name w:val="Lined"/>
    <w:basedOn w:val="Table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FootnoteText">
    <w:name w:val="footnote text"/>
    <w:basedOn w:val="Normal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uiPriority w:val="99"/>
    <w:semiHidden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TOCHeading">
    <w:name w:val="TOC Heading"/>
    <w:uiPriority w:val="39"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uiPriority w:val="99"/>
    <w:unhideWhenUsed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uiPriority w:val="99"/>
    <w:rPr>
      <w:sz w:val="22"/>
      <w:szCs w:val="22"/>
      <w:lang w:eastAsia="en-US"/>
    </w:rPr>
  </w:style>
  <w:style w:type="paragraph" w:styleId="Footer">
    <w:name w:val="footer"/>
    <w:basedOn w:val="Normal"/>
    <w:uiPriority w:val="99"/>
    <w:unhideWhenUsed/>
    <w:pPr>
      <w:tabs>
        <w:tab w:val="center" w:pos="4536"/>
        <w:tab w:val="right" w:pos="9072"/>
      </w:tabs>
    </w:pPr>
  </w:style>
  <w:style w:type="character" w:customStyle="1" w:styleId="PodnojeChar">
    <w:name w:val="Podnožje Char"/>
    <w:uiPriority w:val="99"/>
    <w:rPr>
      <w:sz w:val="22"/>
      <w:szCs w:val="22"/>
      <w:lang w:eastAsia="en-US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Naslov1Char">
    <w:name w:val="Naslov 1 Char"/>
    <w:uiPriority w:val="9"/>
    <w:rPr>
      <w:b/>
      <w:sz w:val="28"/>
      <w:szCs w:val="28"/>
      <w:lang w:eastAsia="en-US"/>
    </w:rPr>
  </w:style>
  <w:style w:type="character" w:styleId="CommentReference">
    <w:name w:val="annotation reference"/>
    <w:uiPriority w:val="99"/>
    <w:unhideWhenUsed/>
    <w:rPr>
      <w:sz w:val="16"/>
      <w:szCs w:val="16"/>
      <w:lang w:val="en-US"/>
    </w:rPr>
  </w:style>
  <w:style w:type="paragraph" w:styleId="CommentText">
    <w:name w:val="annotation text"/>
    <w:basedOn w:val="Normal"/>
    <w:uiPriority w:val="99"/>
    <w:semiHidden/>
    <w:unhideWhenUsed/>
    <w:rPr>
      <w:sz w:val="20"/>
      <w:szCs w:val="20"/>
      <w:lang w:val="en-US"/>
    </w:rPr>
  </w:style>
  <w:style w:type="character" w:customStyle="1" w:styleId="TekstkomentaraChar">
    <w:name w:val="Tekst komentara Char"/>
    <w:uiPriority w:val="99"/>
    <w:semiHidden/>
    <w:rPr>
      <w:lang w:val="en-US" w:eastAsia="en-US"/>
    </w:rPr>
  </w:style>
  <w:style w:type="paragraph" w:styleId="CommentSubject">
    <w:name w:val="annotation subject"/>
    <w:basedOn w:val="CommentText"/>
    <w:next w:val="CommentText"/>
    <w:uiPriority w:val="99"/>
    <w:semiHidden/>
    <w:unhideWhenUsed/>
    <w:rPr>
      <w:b/>
      <w:bCs/>
    </w:rPr>
  </w:style>
  <w:style w:type="character" w:customStyle="1" w:styleId="PredmetkomentaraChar">
    <w:name w:val="Predmet komentara Char"/>
    <w:uiPriority w:val="99"/>
    <w:semiHidden/>
    <w:rPr>
      <w:b/>
      <w:bCs/>
      <w:lang w:val="en-US" w:eastAsia="en-US"/>
    </w:rPr>
  </w:style>
  <w:style w:type="paragraph" w:styleId="BalloonText">
    <w:name w:val="Balloon Text"/>
    <w:basedOn w:val="Normal"/>
    <w:uiPriority w:val="99"/>
    <w:semiHidden/>
    <w:unhideWhenUsed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kstbaloniaChar">
    <w:name w:val="Tekst balončića Char"/>
    <w:uiPriority w:val="99"/>
    <w:semiHidden/>
    <w:rPr>
      <w:rFonts w:ascii="Tahoma" w:hAnsi="Tahoma" w:cs="Tahoma"/>
      <w:sz w:val="16"/>
      <w:szCs w:val="16"/>
      <w:lang w:eastAsia="en-US"/>
    </w:rPr>
  </w:style>
  <w:style w:type="character" w:customStyle="1" w:styleId="Naslov2Char">
    <w:name w:val="Naslov 2 Char"/>
    <w:uiPriority w:val="9"/>
    <w:rPr>
      <w:b/>
      <w:sz w:val="24"/>
      <w:szCs w:val="24"/>
      <w:lang w:eastAsia="en-US"/>
    </w:rPr>
  </w:style>
  <w:style w:type="character" w:customStyle="1" w:styleId="Naslov3Char">
    <w:name w:val="Naslov 3 Char"/>
    <w:uiPriority w:val="9"/>
    <w:rPr>
      <w:b/>
      <w:i/>
      <w:sz w:val="22"/>
      <w:szCs w:val="22"/>
      <w:lang w:eastAsia="en-US"/>
    </w:rPr>
  </w:style>
  <w:style w:type="paragraph" w:styleId="TOC1">
    <w:name w:val="toc 1"/>
    <w:basedOn w:val="Normal"/>
    <w:next w:val="Normal"/>
    <w:uiPriority w:val="39"/>
    <w:unhideWhenUsed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pPr>
      <w:spacing w:after="0"/>
      <w:ind w:left="1760"/>
    </w:pPr>
    <w:rPr>
      <w:sz w:val="18"/>
      <w:szCs w:val="18"/>
    </w:rPr>
  </w:style>
  <w:style w:type="paragraph" w:styleId="Revision">
    <w:name w:val="Revision"/>
    <w:hidden/>
    <w:uiPriority w:val="99"/>
    <w:semiHidden/>
    <w:rPr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1430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Jennifer Mick</cp:lastModifiedBy>
  <cp:revision>2</cp:revision>
  <dcterms:created xsi:type="dcterms:W3CDTF">2018-10-25T12:27:00Z</dcterms:created>
  <dcterms:modified xsi:type="dcterms:W3CDTF">2018-10-25T13:06:00Z</dcterms:modified>
</cp:coreProperties>
</file>